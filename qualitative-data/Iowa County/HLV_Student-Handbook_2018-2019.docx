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F85419" w14:textId="77777777" w:rsidR="00634689" w:rsidRDefault="00634689">
      <w:pPr>
        <w:jc w:val="both"/>
        <w:rPr>
          <w:sz w:val="26"/>
          <w:szCs w:val="26"/>
        </w:rPr>
      </w:pPr>
      <w:bookmarkStart w:id="0" w:name="_GoBack"/>
      <w:bookmarkEnd w:id="0"/>
    </w:p>
    <w:p w14:paraId="54BF271C" w14:textId="77777777" w:rsidR="00634689" w:rsidRDefault="00634689">
      <w:pPr>
        <w:jc w:val="both"/>
        <w:rPr>
          <w:sz w:val="26"/>
          <w:szCs w:val="26"/>
        </w:rPr>
      </w:pPr>
    </w:p>
    <w:p w14:paraId="444C49D1" w14:textId="77777777" w:rsidR="00634689" w:rsidRDefault="00634689">
      <w:pPr>
        <w:jc w:val="both"/>
        <w:rPr>
          <w:sz w:val="26"/>
          <w:szCs w:val="26"/>
        </w:rPr>
      </w:pPr>
    </w:p>
    <w:p w14:paraId="3DB8BF4D" w14:textId="77777777" w:rsidR="00634689" w:rsidRDefault="00634689">
      <w:pPr>
        <w:jc w:val="both"/>
        <w:rPr>
          <w:sz w:val="26"/>
          <w:szCs w:val="26"/>
        </w:rPr>
      </w:pPr>
    </w:p>
    <w:p w14:paraId="738FC7C8" w14:textId="77777777" w:rsidR="00634689" w:rsidRDefault="00634689">
      <w:pPr>
        <w:jc w:val="both"/>
        <w:rPr>
          <w:sz w:val="26"/>
          <w:szCs w:val="26"/>
        </w:rPr>
      </w:pPr>
    </w:p>
    <w:p w14:paraId="6DF0498D" w14:textId="77777777" w:rsidR="00634689" w:rsidRDefault="00634689">
      <w:pPr>
        <w:jc w:val="both"/>
        <w:rPr>
          <w:sz w:val="26"/>
          <w:szCs w:val="26"/>
        </w:rPr>
      </w:pPr>
    </w:p>
    <w:p w14:paraId="364296D7" w14:textId="77777777" w:rsidR="00634689" w:rsidRDefault="00634689">
      <w:pPr>
        <w:jc w:val="both"/>
        <w:rPr>
          <w:sz w:val="26"/>
          <w:szCs w:val="26"/>
        </w:rPr>
      </w:pPr>
    </w:p>
    <w:p w14:paraId="33A1903F" w14:textId="77777777" w:rsidR="00634689" w:rsidRDefault="00634689">
      <w:pPr>
        <w:jc w:val="both"/>
        <w:rPr>
          <w:sz w:val="26"/>
          <w:szCs w:val="26"/>
        </w:rPr>
      </w:pPr>
    </w:p>
    <w:p w14:paraId="58278811" w14:textId="77777777" w:rsidR="00634689" w:rsidRDefault="00634689">
      <w:pPr>
        <w:jc w:val="center"/>
        <w:rPr>
          <w:rFonts w:ascii="Calibri" w:eastAsia="Calibri" w:hAnsi="Calibri" w:cs="Calibri"/>
          <w:b/>
          <w:sz w:val="72"/>
          <w:szCs w:val="72"/>
        </w:rPr>
      </w:pPr>
    </w:p>
    <w:p w14:paraId="7F9BE371" w14:textId="77777777" w:rsidR="00634689" w:rsidRDefault="00A37AA8">
      <w:pPr>
        <w:jc w:val="center"/>
        <w:rPr>
          <w:rFonts w:ascii="Calibri" w:eastAsia="Calibri" w:hAnsi="Calibri" w:cs="Calibri"/>
          <w:b/>
          <w:sz w:val="96"/>
          <w:szCs w:val="96"/>
        </w:rPr>
      </w:pPr>
      <w:r>
        <w:rPr>
          <w:rFonts w:ascii="Calibri" w:eastAsia="Calibri" w:hAnsi="Calibri" w:cs="Calibri"/>
          <w:b/>
          <w:noProof/>
          <w:sz w:val="72"/>
          <w:szCs w:val="72"/>
        </w:rPr>
        <w:drawing>
          <wp:inline distT="114300" distB="114300" distL="114300" distR="114300" wp14:anchorId="39A80252" wp14:editId="7D6DCF03">
            <wp:extent cx="6309360" cy="24638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6309360" cy="2463800"/>
                    </a:xfrm>
                    <a:prstGeom prst="rect">
                      <a:avLst/>
                    </a:prstGeom>
                    <a:ln/>
                  </pic:spPr>
                </pic:pic>
              </a:graphicData>
            </a:graphic>
          </wp:inline>
        </w:drawing>
      </w:r>
      <w:r>
        <w:rPr>
          <w:rFonts w:ascii="Calibri" w:eastAsia="Calibri" w:hAnsi="Calibri" w:cs="Calibri"/>
          <w:b/>
          <w:sz w:val="96"/>
          <w:szCs w:val="96"/>
        </w:rPr>
        <w:t>Student Handbook</w:t>
      </w:r>
    </w:p>
    <w:p w14:paraId="1A715C24" w14:textId="77777777" w:rsidR="00634689" w:rsidRDefault="00634689">
      <w:pPr>
        <w:jc w:val="center"/>
        <w:rPr>
          <w:rFonts w:ascii="Calibri" w:eastAsia="Calibri" w:hAnsi="Calibri" w:cs="Calibri"/>
          <w:b/>
          <w:sz w:val="96"/>
          <w:szCs w:val="96"/>
        </w:rPr>
      </w:pPr>
    </w:p>
    <w:p w14:paraId="09E88EBF" w14:textId="77777777" w:rsidR="00634689" w:rsidRDefault="00A37AA8">
      <w:pPr>
        <w:jc w:val="center"/>
        <w:rPr>
          <w:rFonts w:ascii="Calibri" w:eastAsia="Calibri" w:hAnsi="Calibri" w:cs="Calibri"/>
          <w:b/>
          <w:sz w:val="96"/>
          <w:szCs w:val="96"/>
        </w:rPr>
      </w:pPr>
      <w:r>
        <w:rPr>
          <w:rFonts w:ascii="Calibri" w:eastAsia="Calibri" w:hAnsi="Calibri" w:cs="Calibri"/>
          <w:b/>
          <w:sz w:val="96"/>
          <w:szCs w:val="96"/>
        </w:rPr>
        <w:t>2018-2019</w:t>
      </w:r>
    </w:p>
    <w:p w14:paraId="39B8FBAC" w14:textId="77777777" w:rsidR="00634689" w:rsidRDefault="00634689">
      <w:pPr>
        <w:ind w:left="-576" w:right="-576"/>
        <w:jc w:val="both"/>
        <w:rPr>
          <w:sz w:val="24"/>
          <w:szCs w:val="24"/>
        </w:rPr>
      </w:pPr>
    </w:p>
    <w:p w14:paraId="089BB780" w14:textId="77777777" w:rsidR="00634689" w:rsidRDefault="00634689">
      <w:pPr>
        <w:ind w:left="-576" w:right="-576"/>
        <w:jc w:val="both"/>
        <w:rPr>
          <w:sz w:val="24"/>
          <w:szCs w:val="24"/>
        </w:rPr>
      </w:pPr>
    </w:p>
    <w:p w14:paraId="58DB5DF3" w14:textId="77777777" w:rsidR="00634689" w:rsidRDefault="00634689">
      <w:pPr>
        <w:ind w:left="-576" w:right="-576"/>
        <w:jc w:val="both"/>
        <w:rPr>
          <w:sz w:val="24"/>
          <w:szCs w:val="24"/>
        </w:rPr>
      </w:pPr>
    </w:p>
    <w:p w14:paraId="72B012CF" w14:textId="77777777" w:rsidR="00634689" w:rsidRDefault="00634689">
      <w:pPr>
        <w:ind w:left="-576" w:right="-576"/>
        <w:jc w:val="both"/>
        <w:rPr>
          <w:sz w:val="24"/>
          <w:szCs w:val="24"/>
        </w:rPr>
      </w:pPr>
    </w:p>
    <w:p w14:paraId="67CE7FBD" w14:textId="77777777" w:rsidR="00634689" w:rsidRDefault="00634689">
      <w:pPr>
        <w:ind w:left="-576" w:right="-576"/>
        <w:jc w:val="both"/>
        <w:rPr>
          <w:sz w:val="24"/>
          <w:szCs w:val="24"/>
        </w:rPr>
      </w:pPr>
    </w:p>
    <w:p w14:paraId="78076F44" w14:textId="77777777" w:rsidR="00634689" w:rsidRDefault="00634689">
      <w:pPr>
        <w:ind w:left="-576" w:right="-576"/>
        <w:jc w:val="both"/>
        <w:rPr>
          <w:sz w:val="24"/>
          <w:szCs w:val="24"/>
        </w:rPr>
      </w:pPr>
    </w:p>
    <w:p w14:paraId="50447C56" w14:textId="77777777" w:rsidR="00634689" w:rsidRDefault="00634689">
      <w:pPr>
        <w:ind w:left="-576" w:right="-576"/>
        <w:jc w:val="both"/>
        <w:rPr>
          <w:sz w:val="24"/>
          <w:szCs w:val="24"/>
        </w:rPr>
      </w:pPr>
    </w:p>
    <w:p w14:paraId="6E62DA2A" w14:textId="77777777" w:rsidR="00634689" w:rsidRDefault="00A37AA8">
      <w:pPr>
        <w:pBdr>
          <w:top w:val="nil"/>
          <w:left w:val="nil"/>
          <w:bottom w:val="nil"/>
          <w:right w:val="nil"/>
          <w:between w:val="nil"/>
        </w:pBdr>
        <w:spacing w:line="276" w:lineRule="auto"/>
        <w:rPr>
          <w:sz w:val="24"/>
          <w:szCs w:val="24"/>
        </w:rPr>
        <w:sectPr w:rsidR="00634689">
          <w:footerReference w:type="default" r:id="rId8"/>
          <w:pgSz w:w="12240" w:h="15840"/>
          <w:pgMar w:top="432" w:right="1815" w:bottom="662" w:left="1152" w:header="432" w:footer="662" w:gutter="0"/>
          <w:pgNumType w:start="0"/>
          <w:cols w:space="720"/>
          <w:titlePg/>
        </w:sectPr>
      </w:pPr>
      <w:r>
        <w:br w:type="page"/>
      </w:r>
    </w:p>
    <w:p w14:paraId="61585ED0" w14:textId="77777777" w:rsidR="00634689" w:rsidRDefault="00A37AA8">
      <w:pPr>
        <w:ind w:left="-576" w:right="-576"/>
        <w:jc w:val="center"/>
        <w:rPr>
          <w:rFonts w:ascii="Arial" w:eastAsia="Arial" w:hAnsi="Arial" w:cs="Arial"/>
          <w:sz w:val="36"/>
          <w:szCs w:val="36"/>
        </w:rPr>
      </w:pPr>
      <w:commentRangeStart w:id="1"/>
      <w:r>
        <w:rPr>
          <w:rFonts w:ascii="Arial" w:eastAsia="Arial" w:hAnsi="Arial" w:cs="Arial"/>
          <w:sz w:val="36"/>
          <w:szCs w:val="36"/>
        </w:rPr>
        <w:lastRenderedPageBreak/>
        <w:t>Table of Contents</w:t>
      </w:r>
      <w:commentRangeEnd w:id="1"/>
      <w:r>
        <w:commentReference w:id="1"/>
      </w:r>
    </w:p>
    <w:p w14:paraId="163A3E96" w14:textId="77777777" w:rsidR="00634689" w:rsidRDefault="00634689">
      <w:pPr>
        <w:pBdr>
          <w:top w:val="nil"/>
          <w:left w:val="nil"/>
          <w:bottom w:val="nil"/>
          <w:right w:val="nil"/>
          <w:between w:val="nil"/>
        </w:pBdr>
        <w:spacing w:line="276" w:lineRule="auto"/>
        <w:jc w:val="center"/>
        <w:rPr>
          <w:rFonts w:ascii="Calibri" w:eastAsia="Calibri" w:hAnsi="Calibri" w:cs="Calibri"/>
          <w:sz w:val="24"/>
          <w:szCs w:val="24"/>
        </w:rPr>
      </w:pPr>
    </w:p>
    <w:tbl>
      <w:tblPr>
        <w:tblStyle w:val="a"/>
        <w:tblW w:w="5625" w:type="dxa"/>
        <w:tblInd w:w="40" w:type="dxa"/>
        <w:tblBorders>
          <w:top w:val="nil"/>
          <w:left w:val="nil"/>
          <w:bottom w:val="nil"/>
          <w:right w:val="nil"/>
          <w:insideH w:val="nil"/>
          <w:insideV w:val="nil"/>
        </w:tblBorders>
        <w:tblLayout w:type="fixed"/>
        <w:tblLook w:val="0600" w:firstRow="0" w:lastRow="0" w:firstColumn="0" w:lastColumn="0" w:noHBand="1" w:noVBand="1"/>
      </w:tblPr>
      <w:tblGrid>
        <w:gridCol w:w="4125"/>
        <w:gridCol w:w="1500"/>
      </w:tblGrid>
      <w:tr w:rsidR="00634689" w14:paraId="1D6DC086" w14:textId="77777777">
        <w:trPr>
          <w:trHeight w:val="300"/>
        </w:trPr>
        <w:tc>
          <w:tcPr>
            <w:tcW w:w="41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37FBEFB" w14:textId="77777777" w:rsidR="00634689" w:rsidRDefault="00A37AA8">
            <w:pPr>
              <w:spacing w:line="276" w:lineRule="auto"/>
              <w:rPr>
                <w:rFonts w:ascii="Arial" w:eastAsia="Arial" w:hAnsi="Arial" w:cs="Arial"/>
              </w:rPr>
            </w:pPr>
            <w:r>
              <w:rPr>
                <w:rFonts w:ascii="Arial" w:eastAsia="Arial" w:hAnsi="Arial" w:cs="Arial"/>
              </w:rPr>
              <w:t>Academic Eligibility Policy</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6CE8FC1" w14:textId="77777777" w:rsidR="00634689" w:rsidRDefault="00A37AA8">
            <w:pPr>
              <w:spacing w:line="276" w:lineRule="auto"/>
              <w:ind w:right="-30"/>
              <w:rPr>
                <w:rFonts w:ascii="Arial" w:eastAsia="Arial" w:hAnsi="Arial" w:cs="Arial"/>
              </w:rPr>
            </w:pPr>
            <w:r>
              <w:rPr>
                <w:rFonts w:ascii="Arial" w:eastAsia="Arial" w:hAnsi="Arial" w:cs="Arial"/>
              </w:rPr>
              <w:t>6</w:t>
            </w:r>
          </w:p>
        </w:tc>
      </w:tr>
      <w:tr w:rsidR="00634689" w14:paraId="50081CD8" w14:textId="77777777">
        <w:trPr>
          <w:trHeight w:val="300"/>
        </w:trPr>
        <w:tc>
          <w:tcPr>
            <w:tcW w:w="41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67F8D41" w14:textId="77777777" w:rsidR="00634689" w:rsidRDefault="00A37AA8">
            <w:pPr>
              <w:spacing w:line="276" w:lineRule="auto"/>
              <w:rPr>
                <w:rFonts w:ascii="Arial" w:eastAsia="Arial" w:hAnsi="Arial" w:cs="Arial"/>
              </w:rPr>
            </w:pPr>
            <w:r>
              <w:rPr>
                <w:rFonts w:ascii="Arial" w:eastAsia="Arial" w:hAnsi="Arial" w:cs="Arial"/>
              </w:rPr>
              <w:t>Arrival at School</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65AAF69" w14:textId="77777777" w:rsidR="00634689" w:rsidRDefault="00A37AA8">
            <w:pPr>
              <w:spacing w:line="276" w:lineRule="auto"/>
              <w:rPr>
                <w:rFonts w:ascii="Arial" w:eastAsia="Arial" w:hAnsi="Arial" w:cs="Arial"/>
              </w:rPr>
            </w:pPr>
            <w:r>
              <w:rPr>
                <w:rFonts w:ascii="Arial" w:eastAsia="Arial" w:hAnsi="Arial" w:cs="Arial"/>
              </w:rPr>
              <w:t>10</w:t>
            </w:r>
          </w:p>
        </w:tc>
      </w:tr>
      <w:tr w:rsidR="00634689" w14:paraId="47C427AC" w14:textId="77777777">
        <w:trPr>
          <w:trHeight w:val="300"/>
        </w:trPr>
        <w:tc>
          <w:tcPr>
            <w:tcW w:w="41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247722B" w14:textId="77777777" w:rsidR="00634689" w:rsidRDefault="00A37AA8">
            <w:pPr>
              <w:spacing w:line="276" w:lineRule="auto"/>
              <w:rPr>
                <w:rFonts w:ascii="Arial" w:eastAsia="Arial" w:hAnsi="Arial" w:cs="Arial"/>
              </w:rPr>
            </w:pPr>
            <w:r>
              <w:rPr>
                <w:rFonts w:ascii="Arial" w:eastAsia="Arial" w:hAnsi="Arial" w:cs="Arial"/>
              </w:rPr>
              <w:t>Attendance Policy and Rules</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9F3C472" w14:textId="77777777" w:rsidR="00634689" w:rsidRDefault="00A37AA8">
            <w:pPr>
              <w:spacing w:line="276" w:lineRule="auto"/>
              <w:rPr>
                <w:rFonts w:ascii="Arial" w:eastAsia="Arial" w:hAnsi="Arial" w:cs="Arial"/>
              </w:rPr>
            </w:pPr>
            <w:r>
              <w:rPr>
                <w:rFonts w:ascii="Arial" w:eastAsia="Arial" w:hAnsi="Arial" w:cs="Arial"/>
              </w:rPr>
              <w:t>8</w:t>
            </w:r>
          </w:p>
        </w:tc>
      </w:tr>
      <w:tr w:rsidR="00634689" w14:paraId="55B62FD5" w14:textId="77777777">
        <w:trPr>
          <w:trHeight w:val="300"/>
        </w:trPr>
        <w:tc>
          <w:tcPr>
            <w:tcW w:w="41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B32DEA8" w14:textId="77777777" w:rsidR="00634689" w:rsidRDefault="00A37AA8">
            <w:pPr>
              <w:spacing w:line="276" w:lineRule="auto"/>
              <w:rPr>
                <w:rFonts w:ascii="Arial" w:eastAsia="Arial" w:hAnsi="Arial" w:cs="Arial"/>
              </w:rPr>
            </w:pPr>
            <w:r>
              <w:rPr>
                <w:rFonts w:ascii="Arial" w:eastAsia="Arial" w:hAnsi="Arial" w:cs="Arial"/>
              </w:rPr>
              <w:t>Attire- Student Dress</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9949F74" w14:textId="77777777" w:rsidR="00634689" w:rsidRDefault="00A37AA8">
            <w:pPr>
              <w:spacing w:line="276" w:lineRule="auto"/>
              <w:rPr>
                <w:rFonts w:ascii="Arial" w:eastAsia="Arial" w:hAnsi="Arial" w:cs="Arial"/>
              </w:rPr>
            </w:pPr>
            <w:r>
              <w:rPr>
                <w:rFonts w:ascii="Arial" w:eastAsia="Arial" w:hAnsi="Arial" w:cs="Arial"/>
              </w:rPr>
              <w:t>12</w:t>
            </w:r>
          </w:p>
        </w:tc>
      </w:tr>
      <w:tr w:rsidR="00634689" w14:paraId="7372FC98" w14:textId="77777777">
        <w:trPr>
          <w:trHeight w:val="300"/>
        </w:trPr>
        <w:tc>
          <w:tcPr>
            <w:tcW w:w="41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955E09C" w14:textId="77777777" w:rsidR="00634689" w:rsidRDefault="00A37AA8">
            <w:pPr>
              <w:spacing w:line="276" w:lineRule="auto"/>
              <w:rPr>
                <w:rFonts w:ascii="Arial" w:eastAsia="Arial" w:hAnsi="Arial" w:cs="Arial"/>
              </w:rPr>
            </w:pPr>
            <w:r>
              <w:rPr>
                <w:rFonts w:ascii="Arial" w:eastAsia="Arial" w:hAnsi="Arial" w:cs="Arial"/>
              </w:rPr>
              <w:t>Cafeteria</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E969F87" w14:textId="77777777" w:rsidR="00634689" w:rsidRDefault="00A37AA8">
            <w:pPr>
              <w:spacing w:line="276" w:lineRule="auto"/>
              <w:rPr>
                <w:rFonts w:ascii="Arial" w:eastAsia="Arial" w:hAnsi="Arial" w:cs="Arial"/>
              </w:rPr>
            </w:pPr>
            <w:r>
              <w:rPr>
                <w:rFonts w:ascii="Arial" w:eastAsia="Arial" w:hAnsi="Arial" w:cs="Arial"/>
              </w:rPr>
              <w:t>13</w:t>
            </w:r>
          </w:p>
        </w:tc>
      </w:tr>
      <w:tr w:rsidR="00634689" w14:paraId="15B4D022" w14:textId="77777777">
        <w:trPr>
          <w:trHeight w:val="300"/>
        </w:trPr>
        <w:tc>
          <w:tcPr>
            <w:tcW w:w="41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D514B7B" w14:textId="77777777" w:rsidR="00634689" w:rsidRDefault="00A37AA8">
            <w:pPr>
              <w:spacing w:line="276" w:lineRule="auto"/>
              <w:rPr>
                <w:rFonts w:ascii="Arial" w:eastAsia="Arial" w:hAnsi="Arial" w:cs="Arial"/>
              </w:rPr>
            </w:pPr>
            <w:r>
              <w:rPr>
                <w:rFonts w:ascii="Arial" w:eastAsia="Arial" w:hAnsi="Arial" w:cs="Arial"/>
              </w:rPr>
              <w:t>Care of School Property</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2C975B0" w14:textId="77777777" w:rsidR="00634689" w:rsidRDefault="00A37AA8">
            <w:pPr>
              <w:spacing w:line="276" w:lineRule="auto"/>
              <w:rPr>
                <w:rFonts w:ascii="Arial" w:eastAsia="Arial" w:hAnsi="Arial" w:cs="Arial"/>
              </w:rPr>
            </w:pPr>
            <w:r>
              <w:rPr>
                <w:rFonts w:ascii="Arial" w:eastAsia="Arial" w:hAnsi="Arial" w:cs="Arial"/>
              </w:rPr>
              <w:t>3</w:t>
            </w:r>
          </w:p>
        </w:tc>
      </w:tr>
      <w:tr w:rsidR="00634689" w14:paraId="669AA346" w14:textId="77777777">
        <w:trPr>
          <w:trHeight w:val="300"/>
        </w:trPr>
        <w:tc>
          <w:tcPr>
            <w:tcW w:w="41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4A1711B" w14:textId="77777777" w:rsidR="00634689" w:rsidRDefault="00A37AA8">
            <w:pPr>
              <w:spacing w:line="276" w:lineRule="auto"/>
              <w:rPr>
                <w:rFonts w:ascii="Arial" w:eastAsia="Arial" w:hAnsi="Arial" w:cs="Arial"/>
              </w:rPr>
            </w:pPr>
            <w:r>
              <w:rPr>
                <w:rFonts w:ascii="Arial" w:eastAsia="Arial" w:hAnsi="Arial" w:cs="Arial"/>
              </w:rPr>
              <w:t>Church Night</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07D00F5" w14:textId="77777777" w:rsidR="00634689" w:rsidRDefault="00A37AA8">
            <w:pPr>
              <w:spacing w:line="276" w:lineRule="auto"/>
              <w:rPr>
                <w:rFonts w:ascii="Arial" w:eastAsia="Arial" w:hAnsi="Arial" w:cs="Arial"/>
              </w:rPr>
            </w:pPr>
            <w:r>
              <w:rPr>
                <w:rFonts w:ascii="Arial" w:eastAsia="Arial" w:hAnsi="Arial" w:cs="Arial"/>
              </w:rPr>
              <w:t>16</w:t>
            </w:r>
          </w:p>
        </w:tc>
      </w:tr>
      <w:tr w:rsidR="00634689" w14:paraId="45B7E1B3" w14:textId="77777777">
        <w:trPr>
          <w:trHeight w:val="300"/>
        </w:trPr>
        <w:tc>
          <w:tcPr>
            <w:tcW w:w="41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576A053" w14:textId="77777777" w:rsidR="00634689" w:rsidRDefault="00A37AA8">
            <w:pPr>
              <w:spacing w:line="276" w:lineRule="auto"/>
              <w:rPr>
                <w:rFonts w:ascii="Arial" w:eastAsia="Arial" w:hAnsi="Arial" w:cs="Arial"/>
              </w:rPr>
            </w:pPr>
            <w:r>
              <w:rPr>
                <w:rFonts w:ascii="Arial" w:eastAsia="Arial" w:hAnsi="Arial" w:cs="Arial"/>
              </w:rPr>
              <w:t>Class Cumulative Grade Point Recognition</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2F17F92" w14:textId="77777777" w:rsidR="00634689" w:rsidRDefault="00A37AA8">
            <w:pPr>
              <w:spacing w:line="276" w:lineRule="auto"/>
              <w:rPr>
                <w:rFonts w:ascii="Arial" w:eastAsia="Arial" w:hAnsi="Arial" w:cs="Arial"/>
              </w:rPr>
            </w:pPr>
            <w:r>
              <w:rPr>
                <w:rFonts w:ascii="Arial" w:eastAsia="Arial" w:hAnsi="Arial" w:cs="Arial"/>
              </w:rPr>
              <w:t>6</w:t>
            </w:r>
          </w:p>
        </w:tc>
      </w:tr>
      <w:tr w:rsidR="00634689" w14:paraId="6CC35355" w14:textId="77777777">
        <w:trPr>
          <w:trHeight w:val="300"/>
        </w:trPr>
        <w:tc>
          <w:tcPr>
            <w:tcW w:w="41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A5A6BD1" w14:textId="77777777" w:rsidR="00634689" w:rsidRDefault="00A37AA8">
            <w:pPr>
              <w:spacing w:line="276" w:lineRule="auto"/>
              <w:rPr>
                <w:rFonts w:ascii="Arial" w:eastAsia="Arial" w:hAnsi="Arial" w:cs="Arial"/>
              </w:rPr>
            </w:pPr>
            <w:r>
              <w:rPr>
                <w:rFonts w:ascii="Arial" w:eastAsia="Arial" w:hAnsi="Arial" w:cs="Arial"/>
              </w:rPr>
              <w:t>Class Schedule for 2018-2019</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9E6F7F5" w14:textId="77777777" w:rsidR="00634689" w:rsidRDefault="00A37AA8">
            <w:pPr>
              <w:spacing w:line="276" w:lineRule="auto"/>
              <w:rPr>
                <w:rFonts w:ascii="Arial" w:eastAsia="Arial" w:hAnsi="Arial" w:cs="Arial"/>
              </w:rPr>
            </w:pPr>
            <w:r>
              <w:rPr>
                <w:rFonts w:ascii="Arial" w:eastAsia="Arial" w:hAnsi="Arial" w:cs="Arial"/>
              </w:rPr>
              <w:t>22</w:t>
            </w:r>
          </w:p>
        </w:tc>
      </w:tr>
      <w:tr w:rsidR="00634689" w14:paraId="761B8AD5" w14:textId="77777777">
        <w:trPr>
          <w:trHeight w:val="300"/>
        </w:trPr>
        <w:tc>
          <w:tcPr>
            <w:tcW w:w="41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C60E236" w14:textId="77777777" w:rsidR="00634689" w:rsidRDefault="00A37AA8">
            <w:pPr>
              <w:spacing w:line="276" w:lineRule="auto"/>
              <w:rPr>
                <w:rFonts w:ascii="Arial" w:eastAsia="Arial" w:hAnsi="Arial" w:cs="Arial"/>
              </w:rPr>
            </w:pPr>
            <w:r>
              <w:rPr>
                <w:rFonts w:ascii="Arial" w:eastAsia="Arial" w:hAnsi="Arial" w:cs="Arial"/>
              </w:rPr>
              <w:t>Clubs &amp; Organizations</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BD2EEAF" w14:textId="77777777" w:rsidR="00634689" w:rsidRDefault="00A37AA8">
            <w:pPr>
              <w:spacing w:line="276" w:lineRule="auto"/>
              <w:rPr>
                <w:rFonts w:ascii="Arial" w:eastAsia="Arial" w:hAnsi="Arial" w:cs="Arial"/>
              </w:rPr>
            </w:pPr>
            <w:r>
              <w:rPr>
                <w:rFonts w:ascii="Arial" w:eastAsia="Arial" w:hAnsi="Arial" w:cs="Arial"/>
              </w:rPr>
              <w:t>16</w:t>
            </w:r>
          </w:p>
        </w:tc>
      </w:tr>
      <w:tr w:rsidR="00634689" w14:paraId="211C8E65" w14:textId="77777777">
        <w:trPr>
          <w:trHeight w:val="300"/>
        </w:trPr>
        <w:tc>
          <w:tcPr>
            <w:tcW w:w="41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9AA16BA" w14:textId="77777777" w:rsidR="00634689" w:rsidRDefault="00A37AA8">
            <w:pPr>
              <w:spacing w:line="276" w:lineRule="auto"/>
              <w:rPr>
                <w:rFonts w:ascii="Arial" w:eastAsia="Arial" w:hAnsi="Arial" w:cs="Arial"/>
              </w:rPr>
            </w:pPr>
            <w:r>
              <w:rPr>
                <w:rFonts w:ascii="Arial" w:eastAsia="Arial" w:hAnsi="Arial" w:cs="Arial"/>
              </w:rPr>
              <w:t>Code of Academic Excellence</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D368F19" w14:textId="77777777" w:rsidR="00634689" w:rsidRDefault="00A37AA8">
            <w:pPr>
              <w:spacing w:line="276" w:lineRule="auto"/>
              <w:rPr>
                <w:rFonts w:ascii="Arial" w:eastAsia="Arial" w:hAnsi="Arial" w:cs="Arial"/>
              </w:rPr>
            </w:pPr>
            <w:r>
              <w:rPr>
                <w:rFonts w:ascii="Arial" w:eastAsia="Arial" w:hAnsi="Arial" w:cs="Arial"/>
              </w:rPr>
              <w:t>5</w:t>
            </w:r>
          </w:p>
        </w:tc>
      </w:tr>
      <w:tr w:rsidR="00634689" w14:paraId="1966ADE7" w14:textId="77777777">
        <w:trPr>
          <w:trHeight w:val="300"/>
        </w:trPr>
        <w:tc>
          <w:tcPr>
            <w:tcW w:w="41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F8F8A23" w14:textId="77777777" w:rsidR="00634689" w:rsidRDefault="00A37AA8">
            <w:pPr>
              <w:spacing w:line="276" w:lineRule="auto"/>
              <w:rPr>
                <w:rFonts w:ascii="Arial" w:eastAsia="Arial" w:hAnsi="Arial" w:cs="Arial"/>
              </w:rPr>
            </w:pPr>
            <w:r>
              <w:rPr>
                <w:rFonts w:ascii="Arial" w:eastAsia="Arial" w:hAnsi="Arial" w:cs="Arial"/>
              </w:rPr>
              <w:t>College Visitation</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0B34B91" w14:textId="77777777" w:rsidR="00634689" w:rsidRDefault="00A37AA8">
            <w:pPr>
              <w:spacing w:line="276" w:lineRule="auto"/>
              <w:rPr>
                <w:rFonts w:ascii="Arial" w:eastAsia="Arial" w:hAnsi="Arial" w:cs="Arial"/>
              </w:rPr>
            </w:pPr>
            <w:r>
              <w:rPr>
                <w:rFonts w:ascii="Arial" w:eastAsia="Arial" w:hAnsi="Arial" w:cs="Arial"/>
              </w:rPr>
              <w:t>11</w:t>
            </w:r>
          </w:p>
        </w:tc>
      </w:tr>
      <w:tr w:rsidR="00634689" w14:paraId="38953764" w14:textId="77777777">
        <w:trPr>
          <w:trHeight w:val="300"/>
        </w:trPr>
        <w:tc>
          <w:tcPr>
            <w:tcW w:w="41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32A418D" w14:textId="77777777" w:rsidR="00634689" w:rsidRDefault="00A37AA8">
            <w:pPr>
              <w:spacing w:line="276" w:lineRule="auto"/>
              <w:rPr>
                <w:rFonts w:ascii="Arial" w:eastAsia="Arial" w:hAnsi="Arial" w:cs="Arial"/>
              </w:rPr>
            </w:pPr>
            <w:r>
              <w:rPr>
                <w:rFonts w:ascii="Arial" w:eastAsia="Arial" w:hAnsi="Arial" w:cs="Arial"/>
              </w:rPr>
              <w:t>Destruction of School Records</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7216E67" w14:textId="77777777" w:rsidR="00634689" w:rsidRDefault="00A37AA8">
            <w:pPr>
              <w:spacing w:line="276" w:lineRule="auto"/>
              <w:rPr>
                <w:rFonts w:ascii="Arial" w:eastAsia="Arial" w:hAnsi="Arial" w:cs="Arial"/>
              </w:rPr>
            </w:pPr>
            <w:r>
              <w:rPr>
                <w:rFonts w:ascii="Arial" w:eastAsia="Arial" w:hAnsi="Arial" w:cs="Arial"/>
              </w:rPr>
              <w:t>21</w:t>
            </w:r>
          </w:p>
        </w:tc>
      </w:tr>
      <w:tr w:rsidR="00634689" w14:paraId="6B9C2299" w14:textId="77777777">
        <w:trPr>
          <w:trHeight w:val="300"/>
        </w:trPr>
        <w:tc>
          <w:tcPr>
            <w:tcW w:w="41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F7AC63A" w14:textId="77777777" w:rsidR="00634689" w:rsidRDefault="00A37AA8">
            <w:pPr>
              <w:spacing w:line="276" w:lineRule="auto"/>
              <w:rPr>
                <w:rFonts w:ascii="Arial" w:eastAsia="Arial" w:hAnsi="Arial" w:cs="Arial"/>
              </w:rPr>
            </w:pPr>
            <w:r>
              <w:rPr>
                <w:rFonts w:ascii="Arial" w:eastAsia="Arial" w:hAnsi="Arial" w:cs="Arial"/>
              </w:rPr>
              <w:t>Detention Policy</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413832D" w14:textId="77777777" w:rsidR="00634689" w:rsidRDefault="00A37AA8">
            <w:pPr>
              <w:spacing w:line="276" w:lineRule="auto"/>
              <w:rPr>
                <w:rFonts w:ascii="Arial" w:eastAsia="Arial" w:hAnsi="Arial" w:cs="Arial"/>
              </w:rPr>
            </w:pPr>
            <w:r>
              <w:rPr>
                <w:rFonts w:ascii="Arial" w:eastAsia="Arial" w:hAnsi="Arial" w:cs="Arial"/>
              </w:rPr>
              <w:t>4</w:t>
            </w:r>
          </w:p>
        </w:tc>
      </w:tr>
      <w:tr w:rsidR="00634689" w14:paraId="6F98C536" w14:textId="77777777">
        <w:trPr>
          <w:trHeight w:val="300"/>
        </w:trPr>
        <w:tc>
          <w:tcPr>
            <w:tcW w:w="41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FE82BD6" w14:textId="77777777" w:rsidR="00634689" w:rsidRDefault="00A37AA8">
            <w:pPr>
              <w:spacing w:line="276" w:lineRule="auto"/>
              <w:rPr>
                <w:rFonts w:ascii="Arial" w:eastAsia="Arial" w:hAnsi="Arial" w:cs="Arial"/>
              </w:rPr>
            </w:pPr>
            <w:r>
              <w:rPr>
                <w:rFonts w:ascii="Arial" w:eastAsia="Arial" w:hAnsi="Arial" w:cs="Arial"/>
              </w:rPr>
              <w:t>Disciplinary Action</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8E68C14" w14:textId="77777777" w:rsidR="00634689" w:rsidRDefault="00A37AA8">
            <w:pPr>
              <w:spacing w:line="276" w:lineRule="auto"/>
              <w:rPr>
                <w:rFonts w:ascii="Arial" w:eastAsia="Arial" w:hAnsi="Arial" w:cs="Arial"/>
              </w:rPr>
            </w:pPr>
            <w:r>
              <w:rPr>
                <w:rFonts w:ascii="Arial" w:eastAsia="Arial" w:hAnsi="Arial" w:cs="Arial"/>
              </w:rPr>
              <w:t>3</w:t>
            </w:r>
          </w:p>
        </w:tc>
      </w:tr>
      <w:tr w:rsidR="00634689" w14:paraId="20011898" w14:textId="77777777">
        <w:trPr>
          <w:trHeight w:val="300"/>
        </w:trPr>
        <w:tc>
          <w:tcPr>
            <w:tcW w:w="41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2D2A2AD" w14:textId="77777777" w:rsidR="00634689" w:rsidRDefault="00A37AA8">
            <w:pPr>
              <w:spacing w:line="276" w:lineRule="auto"/>
              <w:rPr>
                <w:rFonts w:ascii="Arial" w:eastAsia="Arial" w:hAnsi="Arial" w:cs="Arial"/>
              </w:rPr>
            </w:pPr>
            <w:r>
              <w:rPr>
                <w:rFonts w:ascii="Arial" w:eastAsia="Arial" w:hAnsi="Arial" w:cs="Arial"/>
              </w:rPr>
              <w:t>Discriminatory Concerns</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5B79CA3" w14:textId="77777777" w:rsidR="00634689" w:rsidRDefault="00A37AA8">
            <w:pPr>
              <w:spacing w:line="276" w:lineRule="auto"/>
              <w:rPr>
                <w:rFonts w:ascii="Arial" w:eastAsia="Arial" w:hAnsi="Arial" w:cs="Arial"/>
              </w:rPr>
            </w:pPr>
            <w:r>
              <w:rPr>
                <w:rFonts w:ascii="Arial" w:eastAsia="Arial" w:hAnsi="Arial" w:cs="Arial"/>
              </w:rPr>
              <w:t>17</w:t>
            </w:r>
          </w:p>
        </w:tc>
      </w:tr>
      <w:tr w:rsidR="00634689" w14:paraId="24F7E076" w14:textId="77777777">
        <w:trPr>
          <w:trHeight w:val="300"/>
        </w:trPr>
        <w:tc>
          <w:tcPr>
            <w:tcW w:w="41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51950F7" w14:textId="77777777" w:rsidR="00634689" w:rsidRDefault="00A37AA8">
            <w:pPr>
              <w:spacing w:line="276" w:lineRule="auto"/>
              <w:rPr>
                <w:rFonts w:ascii="Arial" w:eastAsia="Arial" w:hAnsi="Arial" w:cs="Arial"/>
              </w:rPr>
            </w:pPr>
            <w:r>
              <w:rPr>
                <w:rFonts w:ascii="Arial" w:eastAsia="Arial" w:hAnsi="Arial" w:cs="Arial"/>
              </w:rPr>
              <w:t>Eligibility Rule</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743F417" w14:textId="77777777" w:rsidR="00634689" w:rsidRDefault="00A37AA8">
            <w:pPr>
              <w:spacing w:line="276" w:lineRule="auto"/>
              <w:rPr>
                <w:rFonts w:ascii="Arial" w:eastAsia="Arial" w:hAnsi="Arial" w:cs="Arial"/>
              </w:rPr>
            </w:pPr>
            <w:r>
              <w:rPr>
                <w:rFonts w:ascii="Arial" w:eastAsia="Arial" w:hAnsi="Arial" w:cs="Arial"/>
              </w:rPr>
              <w:t>6</w:t>
            </w:r>
          </w:p>
        </w:tc>
      </w:tr>
      <w:tr w:rsidR="00634689" w14:paraId="5F4831FF" w14:textId="77777777">
        <w:trPr>
          <w:trHeight w:val="300"/>
        </w:trPr>
        <w:tc>
          <w:tcPr>
            <w:tcW w:w="41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46ADAFE" w14:textId="77777777" w:rsidR="00634689" w:rsidRDefault="00A37AA8">
            <w:pPr>
              <w:spacing w:line="276" w:lineRule="auto"/>
              <w:rPr>
                <w:rFonts w:ascii="Arial" w:eastAsia="Arial" w:hAnsi="Arial" w:cs="Arial"/>
              </w:rPr>
            </w:pPr>
            <w:r>
              <w:rPr>
                <w:rFonts w:ascii="Arial" w:eastAsia="Arial" w:hAnsi="Arial" w:cs="Arial"/>
              </w:rPr>
              <w:t>Excessive Absences</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2603118" w14:textId="77777777" w:rsidR="00634689" w:rsidRDefault="00A37AA8">
            <w:pPr>
              <w:spacing w:line="276" w:lineRule="auto"/>
              <w:rPr>
                <w:rFonts w:ascii="Arial" w:eastAsia="Arial" w:hAnsi="Arial" w:cs="Arial"/>
              </w:rPr>
            </w:pPr>
            <w:r>
              <w:rPr>
                <w:rFonts w:ascii="Arial" w:eastAsia="Arial" w:hAnsi="Arial" w:cs="Arial"/>
              </w:rPr>
              <w:t>9</w:t>
            </w:r>
          </w:p>
        </w:tc>
      </w:tr>
      <w:tr w:rsidR="00634689" w14:paraId="66267CB1" w14:textId="77777777">
        <w:trPr>
          <w:trHeight w:val="300"/>
        </w:trPr>
        <w:tc>
          <w:tcPr>
            <w:tcW w:w="41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FB2DA07" w14:textId="77777777" w:rsidR="00634689" w:rsidRDefault="00A37AA8">
            <w:pPr>
              <w:spacing w:line="276" w:lineRule="auto"/>
              <w:rPr>
                <w:rFonts w:ascii="Arial" w:eastAsia="Arial" w:hAnsi="Arial" w:cs="Arial"/>
              </w:rPr>
            </w:pPr>
            <w:r>
              <w:rPr>
                <w:rFonts w:ascii="Arial" w:eastAsia="Arial" w:hAnsi="Arial" w:cs="Arial"/>
              </w:rPr>
              <w:t>Excused Absence</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B6328F1" w14:textId="77777777" w:rsidR="00634689" w:rsidRDefault="00A37AA8">
            <w:pPr>
              <w:spacing w:line="276" w:lineRule="auto"/>
              <w:rPr>
                <w:rFonts w:ascii="Arial" w:eastAsia="Arial" w:hAnsi="Arial" w:cs="Arial"/>
              </w:rPr>
            </w:pPr>
            <w:r>
              <w:rPr>
                <w:rFonts w:ascii="Arial" w:eastAsia="Arial" w:hAnsi="Arial" w:cs="Arial"/>
              </w:rPr>
              <w:t>8</w:t>
            </w:r>
          </w:p>
        </w:tc>
      </w:tr>
      <w:tr w:rsidR="00634689" w14:paraId="21249155" w14:textId="77777777">
        <w:trPr>
          <w:trHeight w:val="300"/>
        </w:trPr>
        <w:tc>
          <w:tcPr>
            <w:tcW w:w="41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D8A75A7" w14:textId="77777777" w:rsidR="00634689" w:rsidRDefault="00A37AA8">
            <w:pPr>
              <w:spacing w:line="276" w:lineRule="auto"/>
              <w:rPr>
                <w:rFonts w:ascii="Arial" w:eastAsia="Arial" w:hAnsi="Arial" w:cs="Arial"/>
              </w:rPr>
            </w:pPr>
            <w:r>
              <w:rPr>
                <w:rFonts w:ascii="Arial" w:eastAsia="Arial" w:hAnsi="Arial" w:cs="Arial"/>
              </w:rPr>
              <w:t>Excused Tardy</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3D08253" w14:textId="77777777" w:rsidR="00634689" w:rsidRDefault="00A37AA8">
            <w:pPr>
              <w:spacing w:line="276" w:lineRule="auto"/>
              <w:rPr>
                <w:rFonts w:ascii="Arial" w:eastAsia="Arial" w:hAnsi="Arial" w:cs="Arial"/>
              </w:rPr>
            </w:pPr>
            <w:r>
              <w:rPr>
                <w:rFonts w:ascii="Arial" w:eastAsia="Arial" w:hAnsi="Arial" w:cs="Arial"/>
              </w:rPr>
              <w:t>11</w:t>
            </w:r>
          </w:p>
        </w:tc>
      </w:tr>
      <w:tr w:rsidR="00634689" w14:paraId="6EB26D8B" w14:textId="77777777">
        <w:trPr>
          <w:trHeight w:val="300"/>
        </w:trPr>
        <w:tc>
          <w:tcPr>
            <w:tcW w:w="41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2E82201" w14:textId="77777777" w:rsidR="00634689" w:rsidRDefault="00A37AA8">
            <w:pPr>
              <w:spacing w:line="276" w:lineRule="auto"/>
              <w:rPr>
                <w:rFonts w:ascii="Arial" w:eastAsia="Arial" w:hAnsi="Arial" w:cs="Arial"/>
              </w:rPr>
            </w:pPr>
            <w:r>
              <w:rPr>
                <w:rFonts w:ascii="Arial" w:eastAsia="Arial" w:hAnsi="Arial" w:cs="Arial"/>
              </w:rPr>
              <w:t>Fire Drills and Tornado Drill</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E6D35B6" w14:textId="77777777" w:rsidR="00634689" w:rsidRDefault="00A37AA8">
            <w:pPr>
              <w:spacing w:line="276" w:lineRule="auto"/>
              <w:rPr>
                <w:rFonts w:ascii="Arial" w:eastAsia="Arial" w:hAnsi="Arial" w:cs="Arial"/>
              </w:rPr>
            </w:pPr>
            <w:r>
              <w:rPr>
                <w:rFonts w:ascii="Arial" w:eastAsia="Arial" w:hAnsi="Arial" w:cs="Arial"/>
              </w:rPr>
              <w:t>14</w:t>
            </w:r>
          </w:p>
        </w:tc>
      </w:tr>
      <w:tr w:rsidR="00634689" w14:paraId="59B57436" w14:textId="77777777">
        <w:trPr>
          <w:trHeight w:val="300"/>
        </w:trPr>
        <w:tc>
          <w:tcPr>
            <w:tcW w:w="41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E215306" w14:textId="77777777" w:rsidR="00634689" w:rsidRDefault="00A37AA8">
            <w:pPr>
              <w:spacing w:line="276" w:lineRule="auto"/>
              <w:rPr>
                <w:rFonts w:ascii="Arial" w:eastAsia="Arial" w:hAnsi="Arial" w:cs="Arial"/>
              </w:rPr>
            </w:pPr>
            <w:r>
              <w:rPr>
                <w:rFonts w:ascii="Arial" w:eastAsia="Arial" w:hAnsi="Arial" w:cs="Arial"/>
              </w:rPr>
              <w:t>Good Conduct Rule</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F7AEBD0" w14:textId="77777777" w:rsidR="00634689" w:rsidRDefault="00A37AA8">
            <w:pPr>
              <w:spacing w:line="276" w:lineRule="auto"/>
              <w:rPr>
                <w:rFonts w:ascii="Arial" w:eastAsia="Arial" w:hAnsi="Arial" w:cs="Arial"/>
              </w:rPr>
            </w:pPr>
            <w:r>
              <w:rPr>
                <w:rFonts w:ascii="Arial" w:eastAsia="Arial" w:hAnsi="Arial" w:cs="Arial"/>
              </w:rPr>
              <w:t>15</w:t>
            </w:r>
          </w:p>
        </w:tc>
      </w:tr>
      <w:tr w:rsidR="00634689" w14:paraId="7680982D" w14:textId="77777777">
        <w:trPr>
          <w:trHeight w:val="300"/>
        </w:trPr>
        <w:tc>
          <w:tcPr>
            <w:tcW w:w="41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13819F4" w14:textId="77777777" w:rsidR="00634689" w:rsidRDefault="00A37AA8">
            <w:pPr>
              <w:spacing w:line="276" w:lineRule="auto"/>
              <w:rPr>
                <w:rFonts w:ascii="Arial" w:eastAsia="Arial" w:hAnsi="Arial" w:cs="Arial"/>
              </w:rPr>
            </w:pPr>
            <w:r>
              <w:rPr>
                <w:rFonts w:ascii="Arial" w:eastAsia="Arial" w:hAnsi="Arial" w:cs="Arial"/>
              </w:rPr>
              <w:t>Grades</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48736C" w14:textId="77777777" w:rsidR="00634689" w:rsidRDefault="00A37AA8">
            <w:pPr>
              <w:spacing w:line="276" w:lineRule="auto"/>
              <w:rPr>
                <w:rFonts w:ascii="Arial" w:eastAsia="Arial" w:hAnsi="Arial" w:cs="Arial"/>
              </w:rPr>
            </w:pPr>
            <w:r>
              <w:rPr>
                <w:rFonts w:ascii="Arial" w:eastAsia="Arial" w:hAnsi="Arial" w:cs="Arial"/>
              </w:rPr>
              <w:t>8</w:t>
            </w:r>
          </w:p>
        </w:tc>
      </w:tr>
      <w:tr w:rsidR="00634689" w14:paraId="12AF53E1" w14:textId="77777777">
        <w:trPr>
          <w:trHeight w:val="300"/>
        </w:trPr>
        <w:tc>
          <w:tcPr>
            <w:tcW w:w="41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E5ADB0E" w14:textId="77777777" w:rsidR="00634689" w:rsidRDefault="00A37AA8">
            <w:pPr>
              <w:spacing w:line="276" w:lineRule="auto"/>
              <w:rPr>
                <w:rFonts w:ascii="Arial" w:eastAsia="Arial" w:hAnsi="Arial" w:cs="Arial"/>
              </w:rPr>
            </w:pPr>
            <w:r>
              <w:rPr>
                <w:rFonts w:ascii="Arial" w:eastAsia="Arial" w:hAnsi="Arial" w:cs="Arial"/>
              </w:rPr>
              <w:t>Graduation Requirements</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E926EBE" w14:textId="77777777" w:rsidR="00634689" w:rsidRDefault="00A37AA8">
            <w:pPr>
              <w:spacing w:line="276" w:lineRule="auto"/>
              <w:rPr>
                <w:rFonts w:ascii="Arial" w:eastAsia="Arial" w:hAnsi="Arial" w:cs="Arial"/>
              </w:rPr>
            </w:pPr>
            <w:r>
              <w:rPr>
                <w:rFonts w:ascii="Arial" w:eastAsia="Arial" w:hAnsi="Arial" w:cs="Arial"/>
              </w:rPr>
              <w:t>7</w:t>
            </w:r>
          </w:p>
        </w:tc>
      </w:tr>
      <w:tr w:rsidR="00634689" w14:paraId="737F5DB8" w14:textId="77777777">
        <w:trPr>
          <w:trHeight w:val="300"/>
        </w:trPr>
        <w:tc>
          <w:tcPr>
            <w:tcW w:w="41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B31A4F2" w14:textId="77777777" w:rsidR="00634689" w:rsidRDefault="00A37AA8">
            <w:pPr>
              <w:spacing w:line="276" w:lineRule="auto"/>
              <w:rPr>
                <w:rFonts w:ascii="Arial" w:eastAsia="Arial" w:hAnsi="Arial" w:cs="Arial"/>
              </w:rPr>
            </w:pPr>
            <w:r>
              <w:rPr>
                <w:rFonts w:ascii="Arial" w:eastAsia="Arial" w:hAnsi="Arial" w:cs="Arial"/>
              </w:rPr>
              <w:t>Grievance Procedure Policy</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A91B952" w14:textId="77777777" w:rsidR="00634689" w:rsidRDefault="00A37AA8">
            <w:pPr>
              <w:spacing w:line="276" w:lineRule="auto"/>
              <w:rPr>
                <w:rFonts w:ascii="Arial" w:eastAsia="Arial" w:hAnsi="Arial" w:cs="Arial"/>
              </w:rPr>
            </w:pPr>
            <w:r>
              <w:rPr>
                <w:rFonts w:ascii="Arial" w:eastAsia="Arial" w:hAnsi="Arial" w:cs="Arial"/>
              </w:rPr>
              <w:t>18</w:t>
            </w:r>
          </w:p>
        </w:tc>
      </w:tr>
      <w:tr w:rsidR="00634689" w14:paraId="0DE5CC5A" w14:textId="77777777">
        <w:trPr>
          <w:trHeight w:val="300"/>
        </w:trPr>
        <w:tc>
          <w:tcPr>
            <w:tcW w:w="41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83B615D" w14:textId="77777777" w:rsidR="00634689" w:rsidRDefault="00A37AA8">
            <w:pPr>
              <w:spacing w:line="276" w:lineRule="auto"/>
              <w:rPr>
                <w:rFonts w:ascii="Arial" w:eastAsia="Arial" w:hAnsi="Arial" w:cs="Arial"/>
              </w:rPr>
            </w:pPr>
            <w:r>
              <w:rPr>
                <w:rFonts w:ascii="Arial" w:eastAsia="Arial" w:hAnsi="Arial" w:cs="Arial"/>
              </w:rPr>
              <w:t>HLV Code of Ethics</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9132100" w14:textId="77777777" w:rsidR="00634689" w:rsidRDefault="00A37AA8">
            <w:pPr>
              <w:spacing w:line="276" w:lineRule="auto"/>
              <w:rPr>
                <w:rFonts w:ascii="Arial" w:eastAsia="Arial" w:hAnsi="Arial" w:cs="Arial"/>
              </w:rPr>
            </w:pPr>
            <w:r>
              <w:rPr>
                <w:rFonts w:ascii="Arial" w:eastAsia="Arial" w:hAnsi="Arial" w:cs="Arial"/>
              </w:rPr>
              <w:t>3</w:t>
            </w:r>
          </w:p>
        </w:tc>
      </w:tr>
      <w:tr w:rsidR="00634689" w14:paraId="04FB896A" w14:textId="77777777">
        <w:trPr>
          <w:trHeight w:val="300"/>
        </w:trPr>
        <w:tc>
          <w:tcPr>
            <w:tcW w:w="41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3DD59E2" w14:textId="77777777" w:rsidR="00634689" w:rsidRDefault="00A37AA8">
            <w:pPr>
              <w:spacing w:line="276" w:lineRule="auto"/>
              <w:rPr>
                <w:rFonts w:ascii="Arial" w:eastAsia="Arial" w:hAnsi="Arial" w:cs="Arial"/>
              </w:rPr>
            </w:pPr>
            <w:r>
              <w:rPr>
                <w:rFonts w:ascii="Arial" w:eastAsia="Arial" w:hAnsi="Arial" w:cs="Arial"/>
              </w:rPr>
              <w:t>HLV Fight Song</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DCE0DFE" w14:textId="77777777" w:rsidR="00634689" w:rsidRDefault="00A37AA8">
            <w:pPr>
              <w:spacing w:line="276" w:lineRule="auto"/>
              <w:rPr>
                <w:rFonts w:ascii="Arial" w:eastAsia="Arial" w:hAnsi="Arial" w:cs="Arial"/>
              </w:rPr>
            </w:pPr>
            <w:r>
              <w:rPr>
                <w:rFonts w:ascii="Arial" w:eastAsia="Arial" w:hAnsi="Arial" w:cs="Arial"/>
              </w:rPr>
              <w:t>3</w:t>
            </w:r>
          </w:p>
        </w:tc>
      </w:tr>
      <w:tr w:rsidR="00634689" w14:paraId="682D9D9E" w14:textId="77777777">
        <w:trPr>
          <w:trHeight w:val="300"/>
        </w:trPr>
        <w:tc>
          <w:tcPr>
            <w:tcW w:w="41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0D36D91" w14:textId="77777777" w:rsidR="00634689" w:rsidRDefault="00A37AA8">
            <w:pPr>
              <w:spacing w:line="276" w:lineRule="auto"/>
              <w:rPr>
                <w:rFonts w:ascii="Arial" w:eastAsia="Arial" w:hAnsi="Arial" w:cs="Arial"/>
              </w:rPr>
            </w:pPr>
            <w:r>
              <w:rPr>
                <w:rFonts w:ascii="Arial" w:eastAsia="Arial" w:hAnsi="Arial" w:cs="Arial"/>
              </w:rPr>
              <w:t>Honors, Awards &amp; Scholarships</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A1F2726" w14:textId="77777777" w:rsidR="00634689" w:rsidRDefault="00A37AA8">
            <w:pPr>
              <w:spacing w:line="276" w:lineRule="auto"/>
              <w:rPr>
                <w:rFonts w:ascii="Arial" w:eastAsia="Arial" w:hAnsi="Arial" w:cs="Arial"/>
              </w:rPr>
            </w:pPr>
            <w:r>
              <w:rPr>
                <w:rFonts w:ascii="Arial" w:eastAsia="Arial" w:hAnsi="Arial" w:cs="Arial"/>
              </w:rPr>
              <w:t>7</w:t>
            </w:r>
          </w:p>
        </w:tc>
      </w:tr>
      <w:tr w:rsidR="00634689" w14:paraId="0E31111A" w14:textId="77777777">
        <w:trPr>
          <w:trHeight w:val="300"/>
        </w:trPr>
        <w:tc>
          <w:tcPr>
            <w:tcW w:w="41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90494CF" w14:textId="77777777" w:rsidR="00634689" w:rsidRDefault="00A37AA8">
            <w:pPr>
              <w:spacing w:line="276" w:lineRule="auto"/>
              <w:rPr>
                <w:rFonts w:ascii="Arial" w:eastAsia="Arial" w:hAnsi="Arial" w:cs="Arial"/>
              </w:rPr>
            </w:pPr>
            <w:r>
              <w:rPr>
                <w:rFonts w:ascii="Arial" w:eastAsia="Arial" w:hAnsi="Arial" w:cs="Arial"/>
              </w:rPr>
              <w:t>In-School Suspension</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FCD9DF1" w14:textId="77777777" w:rsidR="00634689" w:rsidRDefault="00A37AA8">
            <w:pPr>
              <w:spacing w:line="276" w:lineRule="auto"/>
              <w:rPr>
                <w:rFonts w:ascii="Arial" w:eastAsia="Arial" w:hAnsi="Arial" w:cs="Arial"/>
              </w:rPr>
            </w:pPr>
            <w:r>
              <w:rPr>
                <w:rFonts w:ascii="Arial" w:eastAsia="Arial" w:hAnsi="Arial" w:cs="Arial"/>
              </w:rPr>
              <w:t>4</w:t>
            </w:r>
          </w:p>
        </w:tc>
      </w:tr>
      <w:tr w:rsidR="00634689" w14:paraId="23E30E8E" w14:textId="77777777">
        <w:trPr>
          <w:trHeight w:val="300"/>
        </w:trPr>
        <w:tc>
          <w:tcPr>
            <w:tcW w:w="41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B69D150" w14:textId="77777777" w:rsidR="00634689" w:rsidRDefault="00A37AA8">
            <w:pPr>
              <w:spacing w:line="276" w:lineRule="auto"/>
              <w:rPr>
                <w:rFonts w:ascii="Arial" w:eastAsia="Arial" w:hAnsi="Arial" w:cs="Arial"/>
              </w:rPr>
            </w:pPr>
            <w:r>
              <w:rPr>
                <w:rFonts w:ascii="Arial" w:eastAsia="Arial" w:hAnsi="Arial" w:cs="Arial"/>
              </w:rPr>
              <w:t>Leaving School During the Day</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58FACBF" w14:textId="77777777" w:rsidR="00634689" w:rsidRDefault="00A37AA8">
            <w:pPr>
              <w:spacing w:line="276" w:lineRule="auto"/>
              <w:rPr>
                <w:rFonts w:ascii="Arial" w:eastAsia="Arial" w:hAnsi="Arial" w:cs="Arial"/>
              </w:rPr>
            </w:pPr>
            <w:r>
              <w:rPr>
                <w:rFonts w:ascii="Arial" w:eastAsia="Arial" w:hAnsi="Arial" w:cs="Arial"/>
              </w:rPr>
              <w:t>9</w:t>
            </w:r>
          </w:p>
        </w:tc>
      </w:tr>
      <w:tr w:rsidR="00634689" w14:paraId="7907A428" w14:textId="77777777">
        <w:trPr>
          <w:trHeight w:val="300"/>
        </w:trPr>
        <w:tc>
          <w:tcPr>
            <w:tcW w:w="41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8B2181B" w14:textId="77777777" w:rsidR="00634689" w:rsidRDefault="00A37AA8">
            <w:pPr>
              <w:spacing w:line="276" w:lineRule="auto"/>
              <w:rPr>
                <w:rFonts w:ascii="Arial" w:eastAsia="Arial" w:hAnsi="Arial" w:cs="Arial"/>
              </w:rPr>
            </w:pPr>
            <w:r>
              <w:rPr>
                <w:rFonts w:ascii="Arial" w:eastAsia="Arial" w:hAnsi="Arial" w:cs="Arial"/>
              </w:rPr>
              <w:t>Locker Inspections</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3539854" w14:textId="77777777" w:rsidR="00634689" w:rsidRDefault="00A37AA8">
            <w:pPr>
              <w:spacing w:line="276" w:lineRule="auto"/>
              <w:rPr>
                <w:rFonts w:ascii="Arial" w:eastAsia="Arial" w:hAnsi="Arial" w:cs="Arial"/>
              </w:rPr>
            </w:pPr>
            <w:r>
              <w:rPr>
                <w:rFonts w:ascii="Arial" w:eastAsia="Arial" w:hAnsi="Arial" w:cs="Arial"/>
              </w:rPr>
              <w:t>17</w:t>
            </w:r>
          </w:p>
        </w:tc>
      </w:tr>
      <w:tr w:rsidR="00634689" w14:paraId="7D2FD1C3" w14:textId="77777777">
        <w:trPr>
          <w:trHeight w:val="300"/>
        </w:trPr>
        <w:tc>
          <w:tcPr>
            <w:tcW w:w="41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53183F9" w14:textId="77777777" w:rsidR="00634689" w:rsidRDefault="00A37AA8">
            <w:pPr>
              <w:spacing w:line="276" w:lineRule="auto"/>
              <w:rPr>
                <w:rFonts w:ascii="Arial" w:eastAsia="Arial" w:hAnsi="Arial" w:cs="Arial"/>
              </w:rPr>
            </w:pPr>
            <w:r>
              <w:rPr>
                <w:rFonts w:ascii="Arial" w:eastAsia="Arial" w:hAnsi="Arial" w:cs="Arial"/>
              </w:rPr>
              <w:t>Locker Rooms and Lockers</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7A0C198" w14:textId="77777777" w:rsidR="00634689" w:rsidRDefault="00A37AA8">
            <w:pPr>
              <w:spacing w:line="276" w:lineRule="auto"/>
              <w:rPr>
                <w:rFonts w:ascii="Arial" w:eastAsia="Arial" w:hAnsi="Arial" w:cs="Arial"/>
              </w:rPr>
            </w:pPr>
            <w:r>
              <w:rPr>
                <w:rFonts w:ascii="Arial" w:eastAsia="Arial" w:hAnsi="Arial" w:cs="Arial"/>
              </w:rPr>
              <w:t>14</w:t>
            </w:r>
          </w:p>
        </w:tc>
      </w:tr>
      <w:tr w:rsidR="00634689" w14:paraId="525DEF17" w14:textId="77777777">
        <w:trPr>
          <w:trHeight w:val="300"/>
        </w:trPr>
        <w:tc>
          <w:tcPr>
            <w:tcW w:w="41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E8F151C" w14:textId="77777777" w:rsidR="00634689" w:rsidRDefault="00A37AA8">
            <w:pPr>
              <w:spacing w:line="276" w:lineRule="auto"/>
              <w:rPr>
                <w:rFonts w:ascii="Arial" w:eastAsia="Arial" w:hAnsi="Arial" w:cs="Arial"/>
              </w:rPr>
            </w:pPr>
            <w:r>
              <w:rPr>
                <w:rFonts w:ascii="Arial" w:eastAsia="Arial" w:hAnsi="Arial" w:cs="Arial"/>
              </w:rPr>
              <w:t>Lunch Passes</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229A2F8" w14:textId="77777777" w:rsidR="00634689" w:rsidRDefault="00A37AA8">
            <w:pPr>
              <w:spacing w:line="276" w:lineRule="auto"/>
              <w:rPr>
                <w:rFonts w:ascii="Arial" w:eastAsia="Arial" w:hAnsi="Arial" w:cs="Arial"/>
              </w:rPr>
            </w:pPr>
            <w:r>
              <w:rPr>
                <w:rFonts w:ascii="Arial" w:eastAsia="Arial" w:hAnsi="Arial" w:cs="Arial"/>
              </w:rPr>
              <w:t>13</w:t>
            </w:r>
          </w:p>
        </w:tc>
      </w:tr>
      <w:tr w:rsidR="00634689" w14:paraId="5AA607DA" w14:textId="77777777">
        <w:trPr>
          <w:trHeight w:val="300"/>
        </w:trPr>
        <w:tc>
          <w:tcPr>
            <w:tcW w:w="41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8AA2DE1" w14:textId="77777777" w:rsidR="00634689" w:rsidRDefault="00A37AA8">
            <w:pPr>
              <w:spacing w:line="276" w:lineRule="auto"/>
              <w:rPr>
                <w:rFonts w:ascii="Arial" w:eastAsia="Arial" w:hAnsi="Arial" w:cs="Arial"/>
              </w:rPr>
            </w:pPr>
            <w:r>
              <w:rPr>
                <w:rFonts w:ascii="Arial" w:eastAsia="Arial" w:hAnsi="Arial" w:cs="Arial"/>
              </w:rPr>
              <w:t>Make-Up Report and Admit to Class Form</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3AEF97D" w14:textId="77777777" w:rsidR="00634689" w:rsidRDefault="00A37AA8">
            <w:pPr>
              <w:spacing w:line="276" w:lineRule="auto"/>
              <w:rPr>
                <w:rFonts w:ascii="Arial" w:eastAsia="Arial" w:hAnsi="Arial" w:cs="Arial"/>
              </w:rPr>
            </w:pPr>
            <w:r>
              <w:rPr>
                <w:rFonts w:ascii="Arial" w:eastAsia="Arial" w:hAnsi="Arial" w:cs="Arial"/>
              </w:rPr>
              <w:t>10</w:t>
            </w:r>
          </w:p>
        </w:tc>
      </w:tr>
      <w:tr w:rsidR="00634689" w14:paraId="5CA3685C" w14:textId="77777777">
        <w:trPr>
          <w:trHeight w:val="300"/>
        </w:trPr>
        <w:tc>
          <w:tcPr>
            <w:tcW w:w="41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E880F10" w14:textId="77777777" w:rsidR="00634689" w:rsidRDefault="00A37AA8">
            <w:pPr>
              <w:spacing w:line="276" w:lineRule="auto"/>
              <w:rPr>
                <w:rFonts w:ascii="Arial" w:eastAsia="Arial" w:hAnsi="Arial" w:cs="Arial"/>
              </w:rPr>
            </w:pPr>
            <w:r>
              <w:rPr>
                <w:rFonts w:ascii="Arial" w:eastAsia="Arial" w:hAnsi="Arial" w:cs="Arial"/>
              </w:rPr>
              <w:lastRenderedPageBreak/>
              <w:t>Make-Up Work</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4B69CA0" w14:textId="77777777" w:rsidR="00634689" w:rsidRDefault="00A37AA8">
            <w:pPr>
              <w:spacing w:line="276" w:lineRule="auto"/>
              <w:rPr>
                <w:rFonts w:ascii="Arial" w:eastAsia="Arial" w:hAnsi="Arial" w:cs="Arial"/>
              </w:rPr>
            </w:pPr>
            <w:r>
              <w:rPr>
                <w:rFonts w:ascii="Arial" w:eastAsia="Arial" w:hAnsi="Arial" w:cs="Arial"/>
              </w:rPr>
              <w:t>11</w:t>
            </w:r>
          </w:p>
        </w:tc>
      </w:tr>
      <w:tr w:rsidR="00634689" w14:paraId="5F06038D" w14:textId="77777777">
        <w:trPr>
          <w:trHeight w:val="300"/>
        </w:trPr>
        <w:tc>
          <w:tcPr>
            <w:tcW w:w="41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3E78125" w14:textId="77777777" w:rsidR="00634689" w:rsidRDefault="00A37AA8">
            <w:pPr>
              <w:spacing w:line="276" w:lineRule="auto"/>
              <w:rPr>
                <w:rFonts w:ascii="Arial" w:eastAsia="Arial" w:hAnsi="Arial" w:cs="Arial"/>
              </w:rPr>
            </w:pPr>
            <w:r>
              <w:rPr>
                <w:rFonts w:ascii="Arial" w:eastAsia="Arial" w:hAnsi="Arial" w:cs="Arial"/>
              </w:rPr>
              <w:t>Notification of Absence</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352153F" w14:textId="77777777" w:rsidR="00634689" w:rsidRDefault="00A37AA8">
            <w:pPr>
              <w:spacing w:line="276" w:lineRule="auto"/>
              <w:rPr>
                <w:rFonts w:ascii="Arial" w:eastAsia="Arial" w:hAnsi="Arial" w:cs="Arial"/>
              </w:rPr>
            </w:pPr>
            <w:r>
              <w:rPr>
                <w:rFonts w:ascii="Arial" w:eastAsia="Arial" w:hAnsi="Arial" w:cs="Arial"/>
              </w:rPr>
              <w:t>8</w:t>
            </w:r>
          </w:p>
        </w:tc>
      </w:tr>
      <w:tr w:rsidR="00634689" w14:paraId="6C8DC6B6" w14:textId="77777777">
        <w:trPr>
          <w:trHeight w:val="300"/>
        </w:trPr>
        <w:tc>
          <w:tcPr>
            <w:tcW w:w="41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4C3271F" w14:textId="77777777" w:rsidR="00634689" w:rsidRDefault="00A37AA8">
            <w:pPr>
              <w:spacing w:line="276" w:lineRule="auto"/>
              <w:rPr>
                <w:rFonts w:ascii="Arial" w:eastAsia="Arial" w:hAnsi="Arial" w:cs="Arial"/>
              </w:rPr>
            </w:pPr>
            <w:r>
              <w:rPr>
                <w:rFonts w:ascii="Arial" w:eastAsia="Arial" w:hAnsi="Arial" w:cs="Arial"/>
              </w:rPr>
              <w:t>Notifying the School</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DC07D25" w14:textId="77777777" w:rsidR="00634689" w:rsidRDefault="00A37AA8">
            <w:pPr>
              <w:spacing w:line="276" w:lineRule="auto"/>
              <w:rPr>
                <w:rFonts w:ascii="Arial" w:eastAsia="Arial" w:hAnsi="Arial" w:cs="Arial"/>
              </w:rPr>
            </w:pPr>
            <w:r>
              <w:rPr>
                <w:rFonts w:ascii="Arial" w:eastAsia="Arial" w:hAnsi="Arial" w:cs="Arial"/>
              </w:rPr>
              <w:t>8</w:t>
            </w:r>
          </w:p>
        </w:tc>
      </w:tr>
      <w:tr w:rsidR="00634689" w14:paraId="5659BE66" w14:textId="77777777">
        <w:trPr>
          <w:trHeight w:val="300"/>
        </w:trPr>
        <w:tc>
          <w:tcPr>
            <w:tcW w:w="41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60D1EE5" w14:textId="77777777" w:rsidR="00634689" w:rsidRDefault="00A37AA8">
            <w:pPr>
              <w:spacing w:line="276" w:lineRule="auto"/>
              <w:rPr>
                <w:rFonts w:ascii="Arial" w:eastAsia="Arial" w:hAnsi="Arial" w:cs="Arial"/>
              </w:rPr>
            </w:pPr>
            <w:r>
              <w:rPr>
                <w:rFonts w:ascii="Arial" w:eastAsia="Arial" w:hAnsi="Arial" w:cs="Arial"/>
              </w:rPr>
              <w:t>Perfect Attendance Certificates</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066E487" w14:textId="77777777" w:rsidR="00634689" w:rsidRDefault="00A37AA8">
            <w:pPr>
              <w:spacing w:line="276" w:lineRule="auto"/>
              <w:rPr>
                <w:rFonts w:ascii="Arial" w:eastAsia="Arial" w:hAnsi="Arial" w:cs="Arial"/>
              </w:rPr>
            </w:pPr>
            <w:r>
              <w:rPr>
                <w:rFonts w:ascii="Arial" w:eastAsia="Arial" w:hAnsi="Arial" w:cs="Arial"/>
              </w:rPr>
              <w:t>6</w:t>
            </w:r>
          </w:p>
        </w:tc>
      </w:tr>
      <w:tr w:rsidR="00634689" w14:paraId="001FB50D" w14:textId="77777777">
        <w:trPr>
          <w:trHeight w:val="300"/>
        </w:trPr>
        <w:tc>
          <w:tcPr>
            <w:tcW w:w="41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BEA211A" w14:textId="77777777" w:rsidR="00634689" w:rsidRDefault="00A37AA8">
            <w:pPr>
              <w:spacing w:line="276" w:lineRule="auto"/>
              <w:rPr>
                <w:rFonts w:ascii="Arial" w:eastAsia="Arial" w:hAnsi="Arial" w:cs="Arial"/>
              </w:rPr>
            </w:pPr>
            <w:r>
              <w:rPr>
                <w:rFonts w:ascii="Arial" w:eastAsia="Arial" w:hAnsi="Arial" w:cs="Arial"/>
              </w:rPr>
              <w:t>Phone Policies</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004B84F" w14:textId="77777777" w:rsidR="00634689" w:rsidRDefault="00A37AA8">
            <w:pPr>
              <w:spacing w:line="276" w:lineRule="auto"/>
              <w:rPr>
                <w:rFonts w:ascii="Arial" w:eastAsia="Arial" w:hAnsi="Arial" w:cs="Arial"/>
              </w:rPr>
            </w:pPr>
            <w:r>
              <w:rPr>
                <w:rFonts w:ascii="Arial" w:eastAsia="Arial" w:hAnsi="Arial" w:cs="Arial"/>
              </w:rPr>
              <w:t>13</w:t>
            </w:r>
          </w:p>
        </w:tc>
      </w:tr>
      <w:tr w:rsidR="00634689" w14:paraId="108D4705" w14:textId="77777777">
        <w:trPr>
          <w:trHeight w:val="300"/>
        </w:trPr>
        <w:tc>
          <w:tcPr>
            <w:tcW w:w="41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B715B0F" w14:textId="77777777" w:rsidR="00634689" w:rsidRDefault="00A37AA8">
            <w:pPr>
              <w:spacing w:line="276" w:lineRule="auto"/>
              <w:rPr>
                <w:rFonts w:ascii="Arial" w:eastAsia="Arial" w:hAnsi="Arial" w:cs="Arial"/>
              </w:rPr>
            </w:pPr>
            <w:r>
              <w:rPr>
                <w:rFonts w:ascii="Arial" w:eastAsia="Arial" w:hAnsi="Arial" w:cs="Arial"/>
              </w:rPr>
              <w:t>Policy on Comprehensive Harassment</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6BF3627" w14:textId="77777777" w:rsidR="00634689" w:rsidRDefault="00A37AA8">
            <w:pPr>
              <w:spacing w:line="276" w:lineRule="auto"/>
              <w:rPr>
                <w:rFonts w:ascii="Arial" w:eastAsia="Arial" w:hAnsi="Arial" w:cs="Arial"/>
              </w:rPr>
            </w:pPr>
            <w:r>
              <w:rPr>
                <w:rFonts w:ascii="Arial" w:eastAsia="Arial" w:hAnsi="Arial" w:cs="Arial"/>
              </w:rPr>
              <w:t>19</w:t>
            </w:r>
          </w:p>
        </w:tc>
      </w:tr>
      <w:tr w:rsidR="00634689" w14:paraId="0D51C350" w14:textId="77777777">
        <w:trPr>
          <w:trHeight w:val="300"/>
        </w:trPr>
        <w:tc>
          <w:tcPr>
            <w:tcW w:w="41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6EA3DEC" w14:textId="77777777" w:rsidR="00634689" w:rsidRDefault="00A37AA8">
            <w:pPr>
              <w:spacing w:line="276" w:lineRule="auto"/>
              <w:rPr>
                <w:rFonts w:ascii="Arial" w:eastAsia="Arial" w:hAnsi="Arial" w:cs="Arial"/>
              </w:rPr>
            </w:pPr>
            <w:r>
              <w:rPr>
                <w:rFonts w:ascii="Arial" w:eastAsia="Arial" w:hAnsi="Arial" w:cs="Arial"/>
              </w:rPr>
              <w:t>Postsecondary Enrollment Options</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3563591" w14:textId="77777777" w:rsidR="00634689" w:rsidRDefault="00A37AA8">
            <w:pPr>
              <w:spacing w:line="276" w:lineRule="auto"/>
              <w:rPr>
                <w:rFonts w:ascii="Arial" w:eastAsia="Arial" w:hAnsi="Arial" w:cs="Arial"/>
              </w:rPr>
            </w:pPr>
            <w:r>
              <w:rPr>
                <w:rFonts w:ascii="Arial" w:eastAsia="Arial" w:hAnsi="Arial" w:cs="Arial"/>
              </w:rPr>
              <w:t>8</w:t>
            </w:r>
          </w:p>
        </w:tc>
      </w:tr>
      <w:tr w:rsidR="00634689" w14:paraId="11F165E9" w14:textId="77777777">
        <w:trPr>
          <w:trHeight w:val="300"/>
        </w:trPr>
        <w:tc>
          <w:tcPr>
            <w:tcW w:w="41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4BE7A0E" w14:textId="77777777" w:rsidR="00634689" w:rsidRDefault="00A37AA8">
            <w:pPr>
              <w:spacing w:line="276" w:lineRule="auto"/>
              <w:rPr>
                <w:rFonts w:ascii="Arial" w:eastAsia="Arial" w:hAnsi="Arial" w:cs="Arial"/>
              </w:rPr>
            </w:pPr>
            <w:r>
              <w:rPr>
                <w:rFonts w:ascii="Arial" w:eastAsia="Arial" w:hAnsi="Arial" w:cs="Arial"/>
              </w:rPr>
              <w:t>Report Cards</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A5D2215" w14:textId="77777777" w:rsidR="00634689" w:rsidRDefault="00A37AA8">
            <w:pPr>
              <w:spacing w:line="276" w:lineRule="auto"/>
              <w:rPr>
                <w:rFonts w:ascii="Arial" w:eastAsia="Arial" w:hAnsi="Arial" w:cs="Arial"/>
              </w:rPr>
            </w:pPr>
            <w:r>
              <w:rPr>
                <w:rFonts w:ascii="Arial" w:eastAsia="Arial" w:hAnsi="Arial" w:cs="Arial"/>
              </w:rPr>
              <w:t>8</w:t>
            </w:r>
          </w:p>
        </w:tc>
      </w:tr>
      <w:tr w:rsidR="00634689" w14:paraId="3F2DBCAE" w14:textId="77777777">
        <w:trPr>
          <w:trHeight w:val="300"/>
        </w:trPr>
        <w:tc>
          <w:tcPr>
            <w:tcW w:w="41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4DF4CCB" w14:textId="77777777" w:rsidR="00634689" w:rsidRDefault="00A37AA8">
            <w:pPr>
              <w:spacing w:line="276" w:lineRule="auto"/>
              <w:rPr>
                <w:rFonts w:ascii="Arial" w:eastAsia="Arial" w:hAnsi="Arial" w:cs="Arial"/>
              </w:rPr>
            </w:pPr>
            <w:r>
              <w:rPr>
                <w:rFonts w:ascii="Arial" w:eastAsia="Arial" w:hAnsi="Arial" w:cs="Arial"/>
              </w:rPr>
              <w:t>Right of Appeal</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5920DF2" w14:textId="77777777" w:rsidR="00634689" w:rsidRDefault="00A37AA8">
            <w:pPr>
              <w:spacing w:line="276" w:lineRule="auto"/>
              <w:rPr>
                <w:rFonts w:ascii="Arial" w:eastAsia="Arial" w:hAnsi="Arial" w:cs="Arial"/>
              </w:rPr>
            </w:pPr>
            <w:r>
              <w:rPr>
                <w:rFonts w:ascii="Arial" w:eastAsia="Arial" w:hAnsi="Arial" w:cs="Arial"/>
              </w:rPr>
              <w:t>17</w:t>
            </w:r>
          </w:p>
        </w:tc>
      </w:tr>
      <w:tr w:rsidR="00634689" w14:paraId="732F2ECE" w14:textId="77777777">
        <w:trPr>
          <w:trHeight w:val="300"/>
        </w:trPr>
        <w:tc>
          <w:tcPr>
            <w:tcW w:w="41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8AC28CA" w14:textId="77777777" w:rsidR="00634689" w:rsidRDefault="00A37AA8">
            <w:pPr>
              <w:spacing w:line="276" w:lineRule="auto"/>
              <w:rPr>
                <w:rFonts w:ascii="Arial" w:eastAsia="Arial" w:hAnsi="Arial" w:cs="Arial"/>
              </w:rPr>
            </w:pPr>
            <w:r>
              <w:rPr>
                <w:rFonts w:ascii="Arial" w:eastAsia="Arial" w:hAnsi="Arial" w:cs="Arial"/>
              </w:rPr>
              <w:t>Schedule of Classes</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FA5B575" w14:textId="77777777" w:rsidR="00634689" w:rsidRDefault="00A37AA8">
            <w:pPr>
              <w:spacing w:line="276" w:lineRule="auto"/>
              <w:rPr>
                <w:rFonts w:ascii="Arial" w:eastAsia="Arial" w:hAnsi="Arial" w:cs="Arial"/>
              </w:rPr>
            </w:pPr>
            <w:r>
              <w:rPr>
                <w:rFonts w:ascii="Arial" w:eastAsia="Arial" w:hAnsi="Arial" w:cs="Arial"/>
              </w:rPr>
              <w:t>8</w:t>
            </w:r>
          </w:p>
        </w:tc>
      </w:tr>
      <w:tr w:rsidR="00634689" w14:paraId="23DC7B4A" w14:textId="77777777">
        <w:trPr>
          <w:trHeight w:val="300"/>
        </w:trPr>
        <w:tc>
          <w:tcPr>
            <w:tcW w:w="41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42384DA" w14:textId="77777777" w:rsidR="00634689" w:rsidRDefault="00A37AA8">
            <w:pPr>
              <w:spacing w:line="276" w:lineRule="auto"/>
              <w:rPr>
                <w:rFonts w:ascii="Arial" w:eastAsia="Arial" w:hAnsi="Arial" w:cs="Arial"/>
              </w:rPr>
            </w:pPr>
            <w:r>
              <w:rPr>
                <w:rFonts w:ascii="Arial" w:eastAsia="Arial" w:hAnsi="Arial" w:cs="Arial"/>
              </w:rPr>
              <w:t>School Closings</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1AC8E51" w14:textId="77777777" w:rsidR="00634689" w:rsidRDefault="00A37AA8">
            <w:pPr>
              <w:spacing w:line="276" w:lineRule="auto"/>
              <w:rPr>
                <w:rFonts w:ascii="Arial" w:eastAsia="Arial" w:hAnsi="Arial" w:cs="Arial"/>
              </w:rPr>
            </w:pPr>
            <w:r>
              <w:rPr>
                <w:rFonts w:ascii="Arial" w:eastAsia="Arial" w:hAnsi="Arial" w:cs="Arial"/>
              </w:rPr>
              <w:t>15</w:t>
            </w:r>
          </w:p>
        </w:tc>
      </w:tr>
      <w:tr w:rsidR="00634689" w14:paraId="4E30FB0B" w14:textId="77777777">
        <w:trPr>
          <w:trHeight w:val="300"/>
        </w:trPr>
        <w:tc>
          <w:tcPr>
            <w:tcW w:w="41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C7292C2" w14:textId="77777777" w:rsidR="00634689" w:rsidRDefault="00A37AA8">
            <w:pPr>
              <w:spacing w:line="276" w:lineRule="auto"/>
              <w:rPr>
                <w:rFonts w:ascii="Arial" w:eastAsia="Arial" w:hAnsi="Arial" w:cs="Arial"/>
              </w:rPr>
            </w:pPr>
            <w:r>
              <w:rPr>
                <w:rFonts w:ascii="Arial" w:eastAsia="Arial" w:hAnsi="Arial" w:cs="Arial"/>
              </w:rPr>
              <w:t>School Transportation Discipline</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2750441" w14:textId="77777777" w:rsidR="00634689" w:rsidRDefault="00A37AA8">
            <w:pPr>
              <w:spacing w:line="276" w:lineRule="auto"/>
              <w:rPr>
                <w:rFonts w:ascii="Arial" w:eastAsia="Arial" w:hAnsi="Arial" w:cs="Arial"/>
              </w:rPr>
            </w:pPr>
            <w:r>
              <w:rPr>
                <w:rFonts w:ascii="Arial" w:eastAsia="Arial" w:hAnsi="Arial" w:cs="Arial"/>
              </w:rPr>
              <w:t>5</w:t>
            </w:r>
          </w:p>
        </w:tc>
      </w:tr>
      <w:tr w:rsidR="00634689" w14:paraId="3C687876" w14:textId="77777777">
        <w:trPr>
          <w:trHeight w:val="300"/>
        </w:trPr>
        <w:tc>
          <w:tcPr>
            <w:tcW w:w="41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81BAF22" w14:textId="77777777" w:rsidR="00634689" w:rsidRDefault="00A37AA8">
            <w:pPr>
              <w:spacing w:line="276" w:lineRule="auto"/>
              <w:rPr>
                <w:rFonts w:ascii="Arial" w:eastAsia="Arial" w:hAnsi="Arial" w:cs="Arial"/>
              </w:rPr>
            </w:pPr>
            <w:r>
              <w:rPr>
                <w:rFonts w:ascii="Arial" w:eastAsia="Arial" w:hAnsi="Arial" w:cs="Arial"/>
              </w:rPr>
              <w:t>Senior Early Work Release Program</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91A98E5" w14:textId="77777777" w:rsidR="00634689" w:rsidRDefault="00A37AA8">
            <w:pPr>
              <w:spacing w:line="276" w:lineRule="auto"/>
              <w:rPr>
                <w:rFonts w:ascii="Arial" w:eastAsia="Arial" w:hAnsi="Arial" w:cs="Arial"/>
              </w:rPr>
            </w:pPr>
            <w:r>
              <w:rPr>
                <w:rFonts w:ascii="Arial" w:eastAsia="Arial" w:hAnsi="Arial" w:cs="Arial"/>
              </w:rPr>
              <w:t>10</w:t>
            </w:r>
          </w:p>
        </w:tc>
      </w:tr>
      <w:tr w:rsidR="00634689" w14:paraId="406F04BF" w14:textId="77777777">
        <w:trPr>
          <w:trHeight w:val="300"/>
        </w:trPr>
        <w:tc>
          <w:tcPr>
            <w:tcW w:w="41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EE21698" w14:textId="77777777" w:rsidR="00634689" w:rsidRDefault="00A37AA8">
            <w:pPr>
              <w:spacing w:line="276" w:lineRule="auto"/>
              <w:rPr>
                <w:rFonts w:ascii="Arial" w:eastAsia="Arial" w:hAnsi="Arial" w:cs="Arial"/>
              </w:rPr>
            </w:pPr>
            <w:r>
              <w:rPr>
                <w:rFonts w:ascii="Arial" w:eastAsia="Arial" w:hAnsi="Arial" w:cs="Arial"/>
              </w:rPr>
              <w:t>Student Abuse by Employee</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28982E3" w14:textId="77777777" w:rsidR="00634689" w:rsidRDefault="00A37AA8">
            <w:pPr>
              <w:spacing w:line="276" w:lineRule="auto"/>
              <w:rPr>
                <w:rFonts w:ascii="Arial" w:eastAsia="Arial" w:hAnsi="Arial" w:cs="Arial"/>
              </w:rPr>
            </w:pPr>
            <w:r>
              <w:rPr>
                <w:rFonts w:ascii="Arial" w:eastAsia="Arial" w:hAnsi="Arial" w:cs="Arial"/>
              </w:rPr>
              <w:t>21</w:t>
            </w:r>
          </w:p>
        </w:tc>
      </w:tr>
      <w:tr w:rsidR="00634689" w14:paraId="36D1E034" w14:textId="77777777">
        <w:trPr>
          <w:trHeight w:val="300"/>
        </w:trPr>
        <w:tc>
          <w:tcPr>
            <w:tcW w:w="41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E15FBC2" w14:textId="77777777" w:rsidR="00634689" w:rsidRDefault="00A37AA8">
            <w:pPr>
              <w:spacing w:line="276" w:lineRule="auto"/>
              <w:rPr>
                <w:rFonts w:ascii="Arial" w:eastAsia="Arial" w:hAnsi="Arial" w:cs="Arial"/>
              </w:rPr>
            </w:pPr>
            <w:r>
              <w:rPr>
                <w:rFonts w:ascii="Arial" w:eastAsia="Arial" w:hAnsi="Arial" w:cs="Arial"/>
              </w:rPr>
              <w:t>Student Council</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C6842A8" w14:textId="77777777" w:rsidR="00634689" w:rsidRDefault="00A37AA8">
            <w:pPr>
              <w:spacing w:line="276" w:lineRule="auto"/>
              <w:rPr>
                <w:rFonts w:ascii="Arial" w:eastAsia="Arial" w:hAnsi="Arial" w:cs="Arial"/>
              </w:rPr>
            </w:pPr>
            <w:r>
              <w:rPr>
                <w:rFonts w:ascii="Arial" w:eastAsia="Arial" w:hAnsi="Arial" w:cs="Arial"/>
              </w:rPr>
              <w:t>16</w:t>
            </w:r>
          </w:p>
        </w:tc>
      </w:tr>
      <w:tr w:rsidR="00634689" w14:paraId="06C9DF8E" w14:textId="77777777">
        <w:trPr>
          <w:trHeight w:val="300"/>
        </w:trPr>
        <w:tc>
          <w:tcPr>
            <w:tcW w:w="41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C92F512" w14:textId="77777777" w:rsidR="00634689" w:rsidRDefault="00A37AA8">
            <w:pPr>
              <w:spacing w:line="276" w:lineRule="auto"/>
              <w:rPr>
                <w:rFonts w:ascii="Arial" w:eastAsia="Arial" w:hAnsi="Arial" w:cs="Arial"/>
              </w:rPr>
            </w:pPr>
            <w:r>
              <w:rPr>
                <w:rFonts w:ascii="Arial" w:eastAsia="Arial" w:hAnsi="Arial" w:cs="Arial"/>
              </w:rPr>
              <w:t>Student Driving Policy</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CD086A3" w14:textId="77777777" w:rsidR="00634689" w:rsidRDefault="00A37AA8">
            <w:pPr>
              <w:spacing w:line="276" w:lineRule="auto"/>
              <w:rPr>
                <w:rFonts w:ascii="Arial" w:eastAsia="Arial" w:hAnsi="Arial" w:cs="Arial"/>
              </w:rPr>
            </w:pPr>
            <w:r>
              <w:rPr>
                <w:rFonts w:ascii="Arial" w:eastAsia="Arial" w:hAnsi="Arial" w:cs="Arial"/>
              </w:rPr>
              <w:t>16</w:t>
            </w:r>
          </w:p>
        </w:tc>
      </w:tr>
      <w:tr w:rsidR="00634689" w14:paraId="2F8E0AAE" w14:textId="77777777">
        <w:trPr>
          <w:trHeight w:val="300"/>
        </w:trPr>
        <w:tc>
          <w:tcPr>
            <w:tcW w:w="41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991F0E1" w14:textId="77777777" w:rsidR="00634689" w:rsidRDefault="00A37AA8">
            <w:pPr>
              <w:spacing w:line="276" w:lineRule="auto"/>
              <w:rPr>
                <w:rFonts w:ascii="Arial" w:eastAsia="Arial" w:hAnsi="Arial" w:cs="Arial"/>
              </w:rPr>
            </w:pPr>
            <w:r>
              <w:rPr>
                <w:rFonts w:ascii="Arial" w:eastAsia="Arial" w:hAnsi="Arial" w:cs="Arial"/>
              </w:rPr>
              <w:t>Student Health</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ED2943F" w14:textId="77777777" w:rsidR="00634689" w:rsidRDefault="00A37AA8">
            <w:pPr>
              <w:spacing w:line="276" w:lineRule="auto"/>
              <w:rPr>
                <w:rFonts w:ascii="Arial" w:eastAsia="Arial" w:hAnsi="Arial" w:cs="Arial"/>
              </w:rPr>
            </w:pPr>
            <w:r>
              <w:rPr>
                <w:rFonts w:ascii="Arial" w:eastAsia="Arial" w:hAnsi="Arial" w:cs="Arial"/>
              </w:rPr>
              <w:t>22</w:t>
            </w:r>
          </w:p>
        </w:tc>
      </w:tr>
      <w:tr w:rsidR="00634689" w14:paraId="68A9EA5B" w14:textId="77777777">
        <w:trPr>
          <w:trHeight w:val="300"/>
        </w:trPr>
        <w:tc>
          <w:tcPr>
            <w:tcW w:w="41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73C8E39" w14:textId="77777777" w:rsidR="00634689" w:rsidRDefault="00A37AA8">
            <w:pPr>
              <w:spacing w:line="276" w:lineRule="auto"/>
              <w:rPr>
                <w:rFonts w:ascii="Arial" w:eastAsia="Arial" w:hAnsi="Arial" w:cs="Arial"/>
              </w:rPr>
            </w:pPr>
            <w:r>
              <w:rPr>
                <w:rFonts w:ascii="Arial" w:eastAsia="Arial" w:hAnsi="Arial" w:cs="Arial"/>
              </w:rPr>
              <w:t>Study Hall Rules</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92918D1" w14:textId="77777777" w:rsidR="00634689" w:rsidRDefault="00A37AA8">
            <w:pPr>
              <w:spacing w:line="276" w:lineRule="auto"/>
              <w:rPr>
                <w:rFonts w:ascii="Arial" w:eastAsia="Arial" w:hAnsi="Arial" w:cs="Arial"/>
              </w:rPr>
            </w:pPr>
            <w:r>
              <w:rPr>
                <w:rFonts w:ascii="Arial" w:eastAsia="Arial" w:hAnsi="Arial" w:cs="Arial"/>
              </w:rPr>
              <w:t>13</w:t>
            </w:r>
          </w:p>
        </w:tc>
      </w:tr>
      <w:tr w:rsidR="00634689" w14:paraId="28376046" w14:textId="77777777">
        <w:trPr>
          <w:trHeight w:val="300"/>
        </w:trPr>
        <w:tc>
          <w:tcPr>
            <w:tcW w:w="41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9909C7E" w14:textId="77777777" w:rsidR="00634689" w:rsidRDefault="00A37AA8">
            <w:pPr>
              <w:spacing w:line="276" w:lineRule="auto"/>
              <w:rPr>
                <w:rFonts w:ascii="Arial" w:eastAsia="Arial" w:hAnsi="Arial" w:cs="Arial"/>
              </w:rPr>
            </w:pPr>
            <w:r>
              <w:rPr>
                <w:rFonts w:ascii="Arial" w:eastAsia="Arial" w:hAnsi="Arial" w:cs="Arial"/>
              </w:rPr>
              <w:t>Tardiness</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BD07C25" w14:textId="77777777" w:rsidR="00634689" w:rsidRDefault="00A37AA8">
            <w:pPr>
              <w:spacing w:line="276" w:lineRule="auto"/>
              <w:rPr>
                <w:rFonts w:ascii="Arial" w:eastAsia="Arial" w:hAnsi="Arial" w:cs="Arial"/>
              </w:rPr>
            </w:pPr>
            <w:r>
              <w:rPr>
                <w:rFonts w:ascii="Arial" w:eastAsia="Arial" w:hAnsi="Arial" w:cs="Arial"/>
              </w:rPr>
              <w:t>11</w:t>
            </w:r>
          </w:p>
        </w:tc>
      </w:tr>
      <w:tr w:rsidR="00634689" w14:paraId="416F9421" w14:textId="77777777">
        <w:trPr>
          <w:trHeight w:val="300"/>
        </w:trPr>
        <w:tc>
          <w:tcPr>
            <w:tcW w:w="41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F75262F" w14:textId="77777777" w:rsidR="00634689" w:rsidRDefault="00A37AA8">
            <w:pPr>
              <w:spacing w:line="276" w:lineRule="auto"/>
              <w:rPr>
                <w:rFonts w:ascii="Arial" w:eastAsia="Arial" w:hAnsi="Arial" w:cs="Arial"/>
              </w:rPr>
            </w:pPr>
            <w:r>
              <w:rPr>
                <w:rFonts w:ascii="Arial" w:eastAsia="Arial" w:hAnsi="Arial" w:cs="Arial"/>
              </w:rPr>
              <w:t>Transfers and Withdrawals</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C46C139" w14:textId="77777777" w:rsidR="00634689" w:rsidRDefault="00A37AA8">
            <w:pPr>
              <w:spacing w:line="276" w:lineRule="auto"/>
              <w:rPr>
                <w:rFonts w:ascii="Arial" w:eastAsia="Arial" w:hAnsi="Arial" w:cs="Arial"/>
              </w:rPr>
            </w:pPr>
            <w:r>
              <w:rPr>
                <w:rFonts w:ascii="Arial" w:eastAsia="Arial" w:hAnsi="Arial" w:cs="Arial"/>
              </w:rPr>
              <w:t>11</w:t>
            </w:r>
          </w:p>
        </w:tc>
      </w:tr>
      <w:tr w:rsidR="00634689" w14:paraId="31283FAA" w14:textId="77777777">
        <w:trPr>
          <w:trHeight w:val="300"/>
        </w:trPr>
        <w:tc>
          <w:tcPr>
            <w:tcW w:w="41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0928988" w14:textId="77777777" w:rsidR="00634689" w:rsidRDefault="00A37AA8">
            <w:pPr>
              <w:spacing w:line="276" w:lineRule="auto"/>
              <w:rPr>
                <w:rFonts w:ascii="Arial" w:eastAsia="Arial" w:hAnsi="Arial" w:cs="Arial"/>
              </w:rPr>
            </w:pPr>
            <w:r>
              <w:rPr>
                <w:rFonts w:ascii="Arial" w:eastAsia="Arial" w:hAnsi="Arial" w:cs="Arial"/>
              </w:rPr>
              <w:t>Unexcused Absence</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0B3148D" w14:textId="77777777" w:rsidR="00634689" w:rsidRDefault="00A37AA8">
            <w:pPr>
              <w:spacing w:line="276" w:lineRule="auto"/>
              <w:rPr>
                <w:rFonts w:ascii="Arial" w:eastAsia="Arial" w:hAnsi="Arial" w:cs="Arial"/>
              </w:rPr>
            </w:pPr>
            <w:r>
              <w:rPr>
                <w:rFonts w:ascii="Arial" w:eastAsia="Arial" w:hAnsi="Arial" w:cs="Arial"/>
              </w:rPr>
              <w:t>9</w:t>
            </w:r>
          </w:p>
        </w:tc>
      </w:tr>
      <w:tr w:rsidR="00634689" w14:paraId="11CD789D" w14:textId="77777777">
        <w:trPr>
          <w:trHeight w:val="300"/>
        </w:trPr>
        <w:tc>
          <w:tcPr>
            <w:tcW w:w="41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01F1972" w14:textId="77777777" w:rsidR="00634689" w:rsidRDefault="00A37AA8">
            <w:pPr>
              <w:spacing w:line="276" w:lineRule="auto"/>
              <w:rPr>
                <w:rFonts w:ascii="Arial" w:eastAsia="Arial" w:hAnsi="Arial" w:cs="Arial"/>
              </w:rPr>
            </w:pPr>
            <w:r>
              <w:rPr>
                <w:rFonts w:ascii="Arial" w:eastAsia="Arial" w:hAnsi="Arial" w:cs="Arial"/>
              </w:rPr>
              <w:t>Unexcused Tardy</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4202F8F" w14:textId="77777777" w:rsidR="00634689" w:rsidRDefault="00A37AA8">
            <w:pPr>
              <w:spacing w:line="276" w:lineRule="auto"/>
              <w:rPr>
                <w:rFonts w:ascii="Arial" w:eastAsia="Arial" w:hAnsi="Arial" w:cs="Arial"/>
              </w:rPr>
            </w:pPr>
            <w:r>
              <w:rPr>
                <w:rFonts w:ascii="Arial" w:eastAsia="Arial" w:hAnsi="Arial" w:cs="Arial"/>
              </w:rPr>
              <w:t>11</w:t>
            </w:r>
          </w:p>
        </w:tc>
      </w:tr>
      <w:tr w:rsidR="00634689" w14:paraId="7986EC22" w14:textId="77777777">
        <w:trPr>
          <w:trHeight w:val="300"/>
        </w:trPr>
        <w:tc>
          <w:tcPr>
            <w:tcW w:w="41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298D5A9" w14:textId="77777777" w:rsidR="00634689" w:rsidRDefault="00A37AA8">
            <w:pPr>
              <w:spacing w:line="276" w:lineRule="auto"/>
              <w:rPr>
                <w:rFonts w:ascii="Arial" w:eastAsia="Arial" w:hAnsi="Arial" w:cs="Arial"/>
              </w:rPr>
            </w:pPr>
            <w:r>
              <w:rPr>
                <w:rFonts w:ascii="Arial" w:eastAsia="Arial" w:hAnsi="Arial" w:cs="Arial"/>
              </w:rPr>
              <w:t>Use of Library</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C4977D5" w14:textId="77777777" w:rsidR="00634689" w:rsidRDefault="00A37AA8">
            <w:pPr>
              <w:spacing w:line="276" w:lineRule="auto"/>
              <w:rPr>
                <w:rFonts w:ascii="Arial" w:eastAsia="Arial" w:hAnsi="Arial" w:cs="Arial"/>
              </w:rPr>
            </w:pPr>
            <w:r>
              <w:rPr>
                <w:rFonts w:ascii="Arial" w:eastAsia="Arial" w:hAnsi="Arial" w:cs="Arial"/>
              </w:rPr>
              <w:t>14</w:t>
            </w:r>
          </w:p>
        </w:tc>
      </w:tr>
      <w:tr w:rsidR="00634689" w14:paraId="0845C619" w14:textId="77777777">
        <w:trPr>
          <w:trHeight w:val="300"/>
        </w:trPr>
        <w:tc>
          <w:tcPr>
            <w:tcW w:w="41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81DD8AD" w14:textId="77777777" w:rsidR="00634689" w:rsidRDefault="00A37AA8">
            <w:pPr>
              <w:spacing w:line="276" w:lineRule="auto"/>
              <w:rPr>
                <w:rFonts w:ascii="Arial" w:eastAsia="Arial" w:hAnsi="Arial" w:cs="Arial"/>
              </w:rPr>
            </w:pPr>
            <w:r>
              <w:rPr>
                <w:rFonts w:ascii="Arial" w:eastAsia="Arial" w:hAnsi="Arial" w:cs="Arial"/>
              </w:rPr>
              <w:t>Waiver of Student Fees</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C0E364C" w14:textId="77777777" w:rsidR="00634689" w:rsidRDefault="00A37AA8">
            <w:pPr>
              <w:spacing w:line="276" w:lineRule="auto"/>
              <w:rPr>
                <w:rFonts w:ascii="Arial" w:eastAsia="Arial" w:hAnsi="Arial" w:cs="Arial"/>
              </w:rPr>
            </w:pPr>
            <w:r>
              <w:rPr>
                <w:rFonts w:ascii="Arial" w:eastAsia="Arial" w:hAnsi="Arial" w:cs="Arial"/>
              </w:rPr>
              <w:t>21</w:t>
            </w:r>
          </w:p>
        </w:tc>
      </w:tr>
      <w:tr w:rsidR="00634689" w14:paraId="2AD0130F" w14:textId="77777777">
        <w:trPr>
          <w:trHeight w:val="300"/>
        </w:trPr>
        <w:tc>
          <w:tcPr>
            <w:tcW w:w="41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7CD614E" w14:textId="77777777" w:rsidR="00634689" w:rsidRDefault="00A37AA8">
            <w:pPr>
              <w:spacing w:line="276" w:lineRule="auto"/>
              <w:rPr>
                <w:rFonts w:ascii="Arial" w:eastAsia="Arial" w:hAnsi="Arial" w:cs="Arial"/>
              </w:rPr>
            </w:pPr>
            <w:r>
              <w:rPr>
                <w:rFonts w:ascii="Arial" w:eastAsia="Arial" w:hAnsi="Arial" w:cs="Arial"/>
              </w:rPr>
              <w:t>Weapons</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D1ADE55" w14:textId="77777777" w:rsidR="00634689" w:rsidRDefault="00A37AA8">
            <w:pPr>
              <w:spacing w:line="276" w:lineRule="auto"/>
              <w:rPr>
                <w:rFonts w:ascii="Arial" w:eastAsia="Arial" w:hAnsi="Arial" w:cs="Arial"/>
              </w:rPr>
            </w:pPr>
            <w:r>
              <w:rPr>
                <w:rFonts w:ascii="Arial" w:eastAsia="Arial" w:hAnsi="Arial" w:cs="Arial"/>
              </w:rPr>
              <w:t>5</w:t>
            </w:r>
          </w:p>
        </w:tc>
      </w:tr>
    </w:tbl>
    <w:p w14:paraId="0B77F86D" w14:textId="77777777" w:rsidR="00634689" w:rsidRDefault="00634689">
      <w:pPr>
        <w:pBdr>
          <w:top w:val="nil"/>
          <w:left w:val="nil"/>
          <w:bottom w:val="nil"/>
          <w:right w:val="nil"/>
          <w:between w:val="nil"/>
        </w:pBdr>
        <w:spacing w:line="276" w:lineRule="auto"/>
        <w:jc w:val="center"/>
        <w:rPr>
          <w:rFonts w:ascii="Calibri" w:eastAsia="Calibri" w:hAnsi="Calibri" w:cs="Calibri"/>
          <w:sz w:val="24"/>
          <w:szCs w:val="24"/>
        </w:rPr>
      </w:pPr>
    </w:p>
    <w:p w14:paraId="14821623" w14:textId="77777777" w:rsidR="00634689" w:rsidRDefault="00634689">
      <w:pPr>
        <w:pBdr>
          <w:top w:val="nil"/>
          <w:left w:val="nil"/>
          <w:bottom w:val="nil"/>
          <w:right w:val="nil"/>
          <w:between w:val="nil"/>
        </w:pBdr>
        <w:spacing w:line="276" w:lineRule="auto"/>
        <w:rPr>
          <w:rFonts w:ascii="Arial" w:eastAsia="Arial" w:hAnsi="Arial" w:cs="Arial"/>
          <w:sz w:val="24"/>
          <w:szCs w:val="24"/>
        </w:rPr>
      </w:pPr>
    </w:p>
    <w:p w14:paraId="5D97FA74" w14:textId="77777777" w:rsidR="00634689" w:rsidRDefault="00634689">
      <w:pPr>
        <w:pBdr>
          <w:top w:val="nil"/>
          <w:left w:val="nil"/>
          <w:bottom w:val="nil"/>
          <w:right w:val="nil"/>
          <w:between w:val="nil"/>
        </w:pBdr>
        <w:spacing w:line="276" w:lineRule="auto"/>
        <w:rPr>
          <w:rFonts w:ascii="Arial" w:eastAsia="Arial" w:hAnsi="Arial" w:cs="Arial"/>
          <w:sz w:val="24"/>
          <w:szCs w:val="24"/>
        </w:rPr>
      </w:pPr>
    </w:p>
    <w:p w14:paraId="2A7027C2" w14:textId="77777777" w:rsidR="00634689" w:rsidRDefault="00634689">
      <w:pPr>
        <w:pBdr>
          <w:top w:val="nil"/>
          <w:left w:val="nil"/>
          <w:bottom w:val="nil"/>
          <w:right w:val="nil"/>
          <w:between w:val="nil"/>
        </w:pBdr>
        <w:spacing w:line="276" w:lineRule="auto"/>
        <w:rPr>
          <w:rFonts w:ascii="Arial" w:eastAsia="Arial" w:hAnsi="Arial" w:cs="Arial"/>
          <w:sz w:val="24"/>
          <w:szCs w:val="24"/>
        </w:rPr>
      </w:pPr>
    </w:p>
    <w:p w14:paraId="2BB1FB5E" w14:textId="77777777" w:rsidR="00634689" w:rsidRDefault="00634689">
      <w:pPr>
        <w:pBdr>
          <w:top w:val="nil"/>
          <w:left w:val="nil"/>
          <w:bottom w:val="nil"/>
          <w:right w:val="nil"/>
          <w:between w:val="nil"/>
        </w:pBdr>
        <w:spacing w:line="276" w:lineRule="auto"/>
        <w:rPr>
          <w:rFonts w:ascii="Arial" w:eastAsia="Arial" w:hAnsi="Arial" w:cs="Arial"/>
          <w:sz w:val="24"/>
          <w:szCs w:val="24"/>
        </w:rPr>
      </w:pPr>
    </w:p>
    <w:p w14:paraId="66052056" w14:textId="77777777" w:rsidR="00634689" w:rsidRDefault="00634689">
      <w:pPr>
        <w:pBdr>
          <w:top w:val="nil"/>
          <w:left w:val="nil"/>
          <w:bottom w:val="nil"/>
          <w:right w:val="nil"/>
          <w:between w:val="nil"/>
        </w:pBdr>
        <w:spacing w:line="276" w:lineRule="auto"/>
        <w:rPr>
          <w:rFonts w:ascii="Arial" w:eastAsia="Arial" w:hAnsi="Arial" w:cs="Arial"/>
          <w:sz w:val="24"/>
          <w:szCs w:val="24"/>
        </w:rPr>
      </w:pPr>
    </w:p>
    <w:p w14:paraId="6DB65F40" w14:textId="77777777" w:rsidR="00634689" w:rsidRDefault="00634689">
      <w:pPr>
        <w:pBdr>
          <w:top w:val="nil"/>
          <w:left w:val="nil"/>
          <w:bottom w:val="nil"/>
          <w:right w:val="nil"/>
          <w:between w:val="nil"/>
        </w:pBdr>
        <w:spacing w:line="276" w:lineRule="auto"/>
        <w:rPr>
          <w:rFonts w:ascii="Arial" w:eastAsia="Arial" w:hAnsi="Arial" w:cs="Arial"/>
          <w:sz w:val="24"/>
          <w:szCs w:val="24"/>
        </w:rPr>
      </w:pPr>
    </w:p>
    <w:p w14:paraId="08711C8E" w14:textId="77777777" w:rsidR="00634689" w:rsidRDefault="00634689">
      <w:pPr>
        <w:pBdr>
          <w:top w:val="nil"/>
          <w:left w:val="nil"/>
          <w:bottom w:val="nil"/>
          <w:right w:val="nil"/>
          <w:between w:val="nil"/>
        </w:pBdr>
        <w:spacing w:line="276" w:lineRule="auto"/>
        <w:rPr>
          <w:rFonts w:ascii="Arial" w:eastAsia="Arial" w:hAnsi="Arial" w:cs="Arial"/>
          <w:sz w:val="24"/>
          <w:szCs w:val="24"/>
        </w:rPr>
      </w:pPr>
    </w:p>
    <w:p w14:paraId="76612243" w14:textId="77777777" w:rsidR="00634689" w:rsidRDefault="00634689">
      <w:pPr>
        <w:pBdr>
          <w:top w:val="nil"/>
          <w:left w:val="nil"/>
          <w:bottom w:val="nil"/>
          <w:right w:val="nil"/>
          <w:between w:val="nil"/>
        </w:pBdr>
        <w:spacing w:line="276" w:lineRule="auto"/>
        <w:rPr>
          <w:rFonts w:ascii="Arial" w:eastAsia="Arial" w:hAnsi="Arial" w:cs="Arial"/>
          <w:sz w:val="24"/>
          <w:szCs w:val="24"/>
        </w:rPr>
      </w:pPr>
    </w:p>
    <w:p w14:paraId="076C6AC4" w14:textId="77777777" w:rsidR="00634689" w:rsidRDefault="00634689">
      <w:pPr>
        <w:pBdr>
          <w:top w:val="nil"/>
          <w:left w:val="nil"/>
          <w:bottom w:val="nil"/>
          <w:right w:val="nil"/>
          <w:between w:val="nil"/>
        </w:pBdr>
        <w:spacing w:line="276" w:lineRule="auto"/>
        <w:rPr>
          <w:rFonts w:ascii="Arial" w:eastAsia="Arial" w:hAnsi="Arial" w:cs="Arial"/>
          <w:sz w:val="24"/>
          <w:szCs w:val="24"/>
        </w:rPr>
      </w:pPr>
    </w:p>
    <w:p w14:paraId="65488F95" w14:textId="77777777" w:rsidR="00634689" w:rsidRDefault="00634689">
      <w:pPr>
        <w:pBdr>
          <w:top w:val="nil"/>
          <w:left w:val="nil"/>
          <w:bottom w:val="nil"/>
          <w:right w:val="nil"/>
          <w:between w:val="nil"/>
        </w:pBdr>
        <w:spacing w:line="276" w:lineRule="auto"/>
        <w:rPr>
          <w:rFonts w:ascii="Arial" w:eastAsia="Arial" w:hAnsi="Arial" w:cs="Arial"/>
          <w:sz w:val="24"/>
          <w:szCs w:val="24"/>
        </w:rPr>
      </w:pPr>
    </w:p>
    <w:p w14:paraId="2BB931AE" w14:textId="77777777" w:rsidR="00634689" w:rsidRDefault="00634689">
      <w:pPr>
        <w:pBdr>
          <w:top w:val="nil"/>
          <w:left w:val="nil"/>
          <w:bottom w:val="nil"/>
          <w:right w:val="nil"/>
          <w:between w:val="nil"/>
        </w:pBdr>
        <w:spacing w:line="276" w:lineRule="auto"/>
        <w:rPr>
          <w:rFonts w:ascii="Arial" w:eastAsia="Arial" w:hAnsi="Arial" w:cs="Arial"/>
          <w:sz w:val="24"/>
          <w:szCs w:val="24"/>
        </w:rPr>
      </w:pPr>
    </w:p>
    <w:p w14:paraId="7AB39EEC" w14:textId="77777777" w:rsidR="00634689" w:rsidRDefault="00634689">
      <w:pPr>
        <w:pBdr>
          <w:top w:val="nil"/>
          <w:left w:val="nil"/>
          <w:bottom w:val="nil"/>
          <w:right w:val="nil"/>
          <w:between w:val="nil"/>
        </w:pBdr>
        <w:spacing w:line="276" w:lineRule="auto"/>
        <w:rPr>
          <w:rFonts w:ascii="Arial" w:eastAsia="Arial" w:hAnsi="Arial" w:cs="Arial"/>
          <w:sz w:val="24"/>
          <w:szCs w:val="24"/>
        </w:rPr>
      </w:pPr>
    </w:p>
    <w:p w14:paraId="57E4C536" w14:textId="77777777" w:rsidR="00634689" w:rsidRDefault="00634689">
      <w:pPr>
        <w:pBdr>
          <w:top w:val="nil"/>
          <w:left w:val="nil"/>
          <w:bottom w:val="nil"/>
          <w:right w:val="nil"/>
          <w:between w:val="nil"/>
        </w:pBdr>
        <w:spacing w:line="276" w:lineRule="auto"/>
        <w:rPr>
          <w:rFonts w:ascii="Arial" w:eastAsia="Arial" w:hAnsi="Arial" w:cs="Arial"/>
          <w:sz w:val="24"/>
          <w:szCs w:val="24"/>
        </w:rPr>
      </w:pPr>
    </w:p>
    <w:p w14:paraId="7E6E7DA8" w14:textId="77777777" w:rsidR="00634689" w:rsidRDefault="00634689">
      <w:pPr>
        <w:pBdr>
          <w:top w:val="nil"/>
          <w:left w:val="nil"/>
          <w:bottom w:val="nil"/>
          <w:right w:val="nil"/>
          <w:between w:val="nil"/>
        </w:pBdr>
        <w:spacing w:line="276" w:lineRule="auto"/>
        <w:rPr>
          <w:rFonts w:ascii="Arial" w:eastAsia="Arial" w:hAnsi="Arial" w:cs="Arial"/>
          <w:sz w:val="24"/>
          <w:szCs w:val="24"/>
        </w:rPr>
      </w:pPr>
    </w:p>
    <w:p w14:paraId="6FD79C73" w14:textId="77777777" w:rsidR="00634689" w:rsidRDefault="00634689">
      <w:pPr>
        <w:pBdr>
          <w:top w:val="nil"/>
          <w:left w:val="nil"/>
          <w:bottom w:val="nil"/>
          <w:right w:val="nil"/>
          <w:between w:val="nil"/>
        </w:pBdr>
        <w:spacing w:line="276" w:lineRule="auto"/>
        <w:rPr>
          <w:rFonts w:ascii="Arial" w:eastAsia="Arial" w:hAnsi="Arial" w:cs="Arial"/>
          <w:sz w:val="24"/>
          <w:szCs w:val="24"/>
        </w:rPr>
      </w:pPr>
    </w:p>
    <w:p w14:paraId="3D99E2E3" w14:textId="77777777" w:rsidR="00634689" w:rsidRDefault="00634689">
      <w:pPr>
        <w:pBdr>
          <w:top w:val="nil"/>
          <w:left w:val="nil"/>
          <w:bottom w:val="nil"/>
          <w:right w:val="nil"/>
          <w:between w:val="nil"/>
        </w:pBdr>
        <w:spacing w:line="276" w:lineRule="auto"/>
        <w:rPr>
          <w:rFonts w:ascii="Arial" w:eastAsia="Arial" w:hAnsi="Arial" w:cs="Arial"/>
          <w:sz w:val="24"/>
          <w:szCs w:val="24"/>
        </w:rPr>
      </w:pPr>
    </w:p>
    <w:p w14:paraId="53A1E2B9" w14:textId="77777777" w:rsidR="00634689" w:rsidRDefault="00A37AA8">
      <w:pPr>
        <w:ind w:right="-576"/>
        <w:jc w:val="center"/>
        <w:rPr>
          <w:rFonts w:ascii="Arial" w:eastAsia="Arial" w:hAnsi="Arial" w:cs="Arial"/>
          <w:b/>
          <w:sz w:val="28"/>
          <w:szCs w:val="28"/>
          <w:u w:val="single"/>
        </w:rPr>
      </w:pPr>
      <w:r>
        <w:rPr>
          <w:rFonts w:ascii="Arial" w:eastAsia="Arial" w:hAnsi="Arial" w:cs="Arial"/>
          <w:b/>
          <w:sz w:val="28"/>
          <w:szCs w:val="28"/>
          <w:u w:val="single"/>
        </w:rPr>
        <w:t>Welcome</w:t>
      </w:r>
    </w:p>
    <w:p w14:paraId="0483BF42" w14:textId="77777777" w:rsidR="00634689" w:rsidRDefault="00634689">
      <w:pPr>
        <w:ind w:right="-576"/>
        <w:rPr>
          <w:rFonts w:ascii="Arial" w:eastAsia="Arial" w:hAnsi="Arial" w:cs="Arial"/>
          <w:b/>
        </w:rPr>
      </w:pPr>
    </w:p>
    <w:p w14:paraId="4D4CF79B" w14:textId="77777777" w:rsidR="00634689" w:rsidRDefault="00A37AA8">
      <w:pPr>
        <w:ind w:right="-576"/>
        <w:rPr>
          <w:sz w:val="24"/>
          <w:szCs w:val="24"/>
        </w:rPr>
      </w:pPr>
      <w:ins w:id="2" w:author="Cory Lahndorf" w:date="2018-06-07T18:59:00Z">
        <w:r>
          <w:rPr>
            <w:sz w:val="24"/>
            <w:szCs w:val="24"/>
          </w:rPr>
          <w:t>Welcome to HLV Community School. Our primary responsibility at HLV is student learning and offering all students the educational opportunities that will maximize their potential. This responsibility is supported by the district’s vision statement, “Teaching Our Youth of Today to Be Leaders of Tomorrow.” Through our course offerings and curriculum, HLV provides each student with a well rounded education and the ability to be critical thinkers and problem solvers in society. On behalf of the HLV Administration, faculty and staff, I would like to welcome you to HLV Community School and I hope all of you have a wonderful learning experience</w:t>
        </w:r>
      </w:ins>
      <w:r>
        <w:rPr>
          <w:sz w:val="24"/>
          <w:szCs w:val="24"/>
        </w:rPr>
        <w:t xml:space="preserve"> this year at HLV.</w:t>
      </w:r>
    </w:p>
    <w:p w14:paraId="1CC3CABB" w14:textId="77777777" w:rsidR="00634689" w:rsidRDefault="00634689">
      <w:pPr>
        <w:ind w:right="-576"/>
        <w:jc w:val="center"/>
        <w:rPr>
          <w:rFonts w:ascii="Arial" w:eastAsia="Arial" w:hAnsi="Arial" w:cs="Arial"/>
          <w:b/>
          <w:sz w:val="28"/>
          <w:szCs w:val="28"/>
          <w:u w:val="single"/>
        </w:rPr>
      </w:pPr>
    </w:p>
    <w:p w14:paraId="1E451E1C" w14:textId="77777777" w:rsidR="00634689" w:rsidRDefault="00A37AA8">
      <w:pPr>
        <w:ind w:right="-576"/>
        <w:jc w:val="center"/>
        <w:rPr>
          <w:rFonts w:ascii="Arial" w:eastAsia="Arial" w:hAnsi="Arial" w:cs="Arial"/>
        </w:rPr>
      </w:pPr>
      <w:r>
        <w:rPr>
          <w:rFonts w:ascii="Arial" w:eastAsia="Arial" w:hAnsi="Arial" w:cs="Arial"/>
          <w:b/>
          <w:u w:val="single"/>
        </w:rPr>
        <w:t>HLV Fight Song</w:t>
      </w:r>
    </w:p>
    <w:p w14:paraId="5CA0D829" w14:textId="77777777" w:rsidR="00634689" w:rsidRDefault="00A37AA8">
      <w:pPr>
        <w:ind w:right="-576"/>
        <w:jc w:val="center"/>
        <w:rPr>
          <w:rFonts w:ascii="Arial" w:eastAsia="Arial" w:hAnsi="Arial" w:cs="Arial"/>
        </w:rPr>
      </w:pPr>
      <w:r>
        <w:rPr>
          <w:rFonts w:ascii="Arial" w:eastAsia="Arial" w:hAnsi="Arial" w:cs="Arial"/>
        </w:rPr>
        <w:t>We’re going to fight,fight, fight for HLV</w:t>
      </w:r>
    </w:p>
    <w:p w14:paraId="21917B62" w14:textId="77777777" w:rsidR="00634689" w:rsidRDefault="00A37AA8">
      <w:pPr>
        <w:ind w:right="-576"/>
        <w:jc w:val="center"/>
        <w:rPr>
          <w:rFonts w:ascii="Arial" w:eastAsia="Arial" w:hAnsi="Arial" w:cs="Arial"/>
        </w:rPr>
      </w:pPr>
      <w:r>
        <w:rPr>
          <w:rFonts w:ascii="Arial" w:eastAsia="Arial" w:hAnsi="Arial" w:cs="Arial"/>
        </w:rPr>
        <w:t>We’re going to fight, for the red and black</w:t>
      </w:r>
    </w:p>
    <w:p w14:paraId="653713F3" w14:textId="77777777" w:rsidR="00634689" w:rsidRDefault="00A37AA8">
      <w:pPr>
        <w:ind w:right="-576"/>
        <w:jc w:val="center"/>
        <w:rPr>
          <w:rFonts w:ascii="Arial" w:eastAsia="Arial" w:hAnsi="Arial" w:cs="Arial"/>
        </w:rPr>
      </w:pPr>
      <w:r>
        <w:rPr>
          <w:rFonts w:ascii="Arial" w:eastAsia="Arial" w:hAnsi="Arial" w:cs="Arial"/>
        </w:rPr>
        <w:t>We’re going to fight,fight, fight for HLV</w:t>
      </w:r>
    </w:p>
    <w:p w14:paraId="0D0537B5" w14:textId="77777777" w:rsidR="00634689" w:rsidRDefault="00A37AA8">
      <w:pPr>
        <w:ind w:right="-576"/>
        <w:jc w:val="center"/>
        <w:rPr>
          <w:rFonts w:ascii="Arial" w:eastAsia="Arial" w:hAnsi="Arial" w:cs="Arial"/>
        </w:rPr>
      </w:pPr>
      <w:r>
        <w:rPr>
          <w:rFonts w:ascii="Arial" w:eastAsia="Arial" w:hAnsi="Arial" w:cs="Arial"/>
        </w:rPr>
        <w:t>And to the team we say - fight back</w:t>
      </w:r>
    </w:p>
    <w:p w14:paraId="1C36D9D9" w14:textId="77777777" w:rsidR="00634689" w:rsidRDefault="00A37AA8">
      <w:pPr>
        <w:ind w:right="-576"/>
        <w:jc w:val="center"/>
        <w:rPr>
          <w:rFonts w:ascii="Arial" w:eastAsia="Arial" w:hAnsi="Arial" w:cs="Arial"/>
        </w:rPr>
      </w:pPr>
      <w:r>
        <w:rPr>
          <w:rFonts w:ascii="Arial" w:eastAsia="Arial" w:hAnsi="Arial" w:cs="Arial"/>
        </w:rPr>
        <w:t>We’re going to fight,fight, fight for HLV</w:t>
      </w:r>
    </w:p>
    <w:p w14:paraId="7F500B0E" w14:textId="77777777" w:rsidR="00634689" w:rsidRDefault="00A37AA8">
      <w:pPr>
        <w:ind w:right="-576"/>
        <w:jc w:val="center"/>
        <w:rPr>
          <w:rFonts w:ascii="Arial" w:eastAsia="Arial" w:hAnsi="Arial" w:cs="Arial"/>
        </w:rPr>
      </w:pPr>
      <w:r>
        <w:rPr>
          <w:rFonts w:ascii="Arial" w:eastAsia="Arial" w:hAnsi="Arial" w:cs="Arial"/>
        </w:rPr>
        <w:t>For the honor and the glory that we see</w:t>
      </w:r>
    </w:p>
    <w:p w14:paraId="3CC52540" w14:textId="77777777" w:rsidR="00634689" w:rsidRDefault="00A37AA8">
      <w:pPr>
        <w:ind w:right="-576"/>
        <w:jc w:val="center"/>
        <w:rPr>
          <w:rFonts w:ascii="Arial" w:eastAsia="Arial" w:hAnsi="Arial" w:cs="Arial"/>
        </w:rPr>
      </w:pPr>
      <w:r>
        <w:rPr>
          <w:rFonts w:ascii="Arial" w:eastAsia="Arial" w:hAnsi="Arial" w:cs="Arial"/>
        </w:rPr>
        <w:t>We’re going to fight,fight, fight for HLV to Victory!</w:t>
      </w:r>
    </w:p>
    <w:p w14:paraId="7232EA2E" w14:textId="77777777" w:rsidR="00634689" w:rsidRDefault="00A37AA8">
      <w:pPr>
        <w:ind w:right="-576"/>
        <w:jc w:val="center"/>
        <w:rPr>
          <w:rFonts w:ascii="Arial" w:eastAsia="Arial" w:hAnsi="Arial" w:cs="Arial"/>
        </w:rPr>
      </w:pPr>
      <w:r>
        <w:rPr>
          <w:rFonts w:ascii="Arial" w:eastAsia="Arial" w:hAnsi="Arial" w:cs="Arial"/>
        </w:rPr>
        <w:t>HLV Fight Fight! HLV Fight Fight!</w:t>
      </w:r>
    </w:p>
    <w:p w14:paraId="264ED010" w14:textId="77777777" w:rsidR="00634689" w:rsidRDefault="00A37AA8">
      <w:pPr>
        <w:ind w:right="-576"/>
        <w:jc w:val="center"/>
        <w:rPr>
          <w:rFonts w:ascii="Arial" w:eastAsia="Arial" w:hAnsi="Arial" w:cs="Arial"/>
          <w:b/>
          <w:sz w:val="28"/>
          <w:szCs w:val="28"/>
          <w:u w:val="single"/>
        </w:rPr>
      </w:pPr>
      <w:r>
        <w:rPr>
          <w:rFonts w:ascii="Arial" w:eastAsia="Arial" w:hAnsi="Arial" w:cs="Arial"/>
        </w:rPr>
        <w:t>Who Fight, We Fight, HLV Fight Fight!</w:t>
      </w:r>
    </w:p>
    <w:p w14:paraId="3890B846" w14:textId="77777777" w:rsidR="00634689" w:rsidRDefault="00634689">
      <w:pPr>
        <w:ind w:right="-576"/>
        <w:jc w:val="center"/>
        <w:rPr>
          <w:rFonts w:ascii="Arial" w:eastAsia="Arial" w:hAnsi="Arial" w:cs="Arial"/>
          <w:b/>
          <w:sz w:val="28"/>
          <w:szCs w:val="28"/>
          <w:u w:val="single"/>
        </w:rPr>
      </w:pPr>
    </w:p>
    <w:p w14:paraId="22FA33B1" w14:textId="77777777" w:rsidR="00634689" w:rsidRDefault="00A37AA8">
      <w:pPr>
        <w:ind w:right="-576"/>
        <w:jc w:val="center"/>
        <w:rPr>
          <w:rFonts w:ascii="Arial" w:eastAsia="Arial" w:hAnsi="Arial" w:cs="Arial"/>
          <w:b/>
          <w:u w:val="single"/>
        </w:rPr>
      </w:pPr>
      <w:r>
        <w:rPr>
          <w:rFonts w:ascii="Arial" w:eastAsia="Arial" w:hAnsi="Arial" w:cs="Arial"/>
          <w:b/>
          <w:sz w:val="28"/>
          <w:szCs w:val="28"/>
          <w:u w:val="single"/>
        </w:rPr>
        <w:t>Code of Conduct</w:t>
      </w:r>
    </w:p>
    <w:p w14:paraId="739DD41B" w14:textId="77777777" w:rsidR="00634689" w:rsidRDefault="00634689">
      <w:pPr>
        <w:ind w:right="-576"/>
        <w:rPr>
          <w:rFonts w:ascii="Arial" w:eastAsia="Arial" w:hAnsi="Arial" w:cs="Arial"/>
          <w:sz w:val="22"/>
          <w:szCs w:val="22"/>
          <w:u w:val="single"/>
        </w:rPr>
      </w:pPr>
    </w:p>
    <w:p w14:paraId="08DF029A" w14:textId="77777777" w:rsidR="00634689" w:rsidRDefault="00A37AA8">
      <w:pPr>
        <w:ind w:right="-576"/>
        <w:rPr>
          <w:rFonts w:ascii="Arial" w:eastAsia="Arial" w:hAnsi="Arial" w:cs="Arial"/>
          <w:sz w:val="22"/>
          <w:szCs w:val="22"/>
        </w:rPr>
      </w:pPr>
      <w:r>
        <w:rPr>
          <w:rFonts w:ascii="Arial" w:eastAsia="Arial" w:hAnsi="Arial" w:cs="Arial"/>
          <w:b/>
          <w:sz w:val="22"/>
          <w:szCs w:val="22"/>
          <w:u w:val="single"/>
        </w:rPr>
        <w:t>HLV Code of Ethics</w:t>
      </w:r>
      <w:r>
        <w:rPr>
          <w:rFonts w:ascii="Arial" w:eastAsia="Arial" w:hAnsi="Arial" w:cs="Arial"/>
          <w:b/>
          <w:sz w:val="22"/>
          <w:szCs w:val="22"/>
        </w:rPr>
        <w:t xml:space="preserve">- </w:t>
      </w:r>
      <w:r>
        <w:rPr>
          <w:rFonts w:ascii="Arial" w:eastAsia="Arial" w:hAnsi="Arial" w:cs="Arial"/>
          <w:sz w:val="22"/>
          <w:szCs w:val="22"/>
        </w:rPr>
        <w:t>The following represents a set of principles defining what is right and just in human behavior. As citizens in a democracy, the obligations of freedom are as great as its benefits, and for us, as human beings, the responsibilities of free choice are as far reaching as the opportunities. In the following Code of Ethics, we affirm our belief in these principles:</w:t>
      </w:r>
    </w:p>
    <w:p w14:paraId="6E738BE9" w14:textId="77777777" w:rsidR="00634689" w:rsidRDefault="00634689">
      <w:pPr>
        <w:ind w:right="-576"/>
        <w:rPr>
          <w:rFonts w:ascii="Arial" w:eastAsia="Arial" w:hAnsi="Arial" w:cs="Arial"/>
          <w:sz w:val="22"/>
          <w:szCs w:val="22"/>
        </w:rPr>
      </w:pPr>
    </w:p>
    <w:p w14:paraId="61CB4BCD" w14:textId="77777777" w:rsidR="00634689" w:rsidRDefault="00A37AA8">
      <w:pPr>
        <w:ind w:left="720" w:right="-576"/>
        <w:rPr>
          <w:rFonts w:ascii="Arial" w:eastAsia="Arial" w:hAnsi="Arial" w:cs="Arial"/>
          <w:sz w:val="22"/>
          <w:szCs w:val="22"/>
        </w:rPr>
      </w:pPr>
      <w:r>
        <w:rPr>
          <w:rFonts w:ascii="Arial" w:eastAsia="Arial" w:hAnsi="Arial" w:cs="Arial"/>
          <w:sz w:val="22"/>
          <w:szCs w:val="22"/>
        </w:rPr>
        <w:t>As a member of the HLV Community Junior/Senior High School, I should know and discharge my obligations by:</w:t>
      </w:r>
    </w:p>
    <w:p w14:paraId="4F27CF83" w14:textId="77777777" w:rsidR="00634689" w:rsidRDefault="00634689">
      <w:pPr>
        <w:ind w:right="-576"/>
        <w:rPr>
          <w:rFonts w:ascii="Arial" w:eastAsia="Arial" w:hAnsi="Arial" w:cs="Arial"/>
          <w:sz w:val="22"/>
          <w:szCs w:val="22"/>
        </w:rPr>
      </w:pPr>
    </w:p>
    <w:p w14:paraId="4550BED7" w14:textId="77777777" w:rsidR="00634689" w:rsidRDefault="00A37AA8">
      <w:pPr>
        <w:numPr>
          <w:ilvl w:val="0"/>
          <w:numId w:val="2"/>
        </w:numPr>
        <w:ind w:right="-576"/>
        <w:contextualSpacing/>
        <w:rPr>
          <w:rFonts w:ascii="Arial" w:eastAsia="Arial" w:hAnsi="Arial" w:cs="Arial"/>
          <w:sz w:val="22"/>
          <w:szCs w:val="22"/>
        </w:rPr>
      </w:pPr>
      <w:r>
        <w:rPr>
          <w:rFonts w:ascii="Arial" w:eastAsia="Arial" w:hAnsi="Arial" w:cs="Arial"/>
          <w:sz w:val="22"/>
          <w:szCs w:val="22"/>
        </w:rPr>
        <w:t>Having pride in and loyalty to my school</w:t>
      </w:r>
    </w:p>
    <w:p w14:paraId="45B6074F" w14:textId="77777777" w:rsidR="00634689" w:rsidRDefault="00A37AA8">
      <w:pPr>
        <w:numPr>
          <w:ilvl w:val="0"/>
          <w:numId w:val="2"/>
        </w:numPr>
        <w:ind w:right="-576"/>
        <w:contextualSpacing/>
        <w:rPr>
          <w:rFonts w:ascii="Arial" w:eastAsia="Arial" w:hAnsi="Arial" w:cs="Arial"/>
          <w:sz w:val="22"/>
          <w:szCs w:val="22"/>
        </w:rPr>
      </w:pPr>
      <w:r>
        <w:rPr>
          <w:rFonts w:ascii="Arial" w:eastAsia="Arial" w:hAnsi="Arial" w:cs="Arial"/>
          <w:sz w:val="22"/>
          <w:szCs w:val="22"/>
        </w:rPr>
        <w:t>Making constructive use of school facilities</w:t>
      </w:r>
    </w:p>
    <w:p w14:paraId="73434D4B" w14:textId="77777777" w:rsidR="00634689" w:rsidRDefault="00A37AA8">
      <w:pPr>
        <w:numPr>
          <w:ilvl w:val="0"/>
          <w:numId w:val="2"/>
        </w:numPr>
        <w:ind w:right="-576"/>
        <w:contextualSpacing/>
        <w:rPr>
          <w:rFonts w:ascii="Arial" w:eastAsia="Arial" w:hAnsi="Arial" w:cs="Arial"/>
          <w:sz w:val="22"/>
          <w:szCs w:val="22"/>
        </w:rPr>
      </w:pPr>
      <w:r>
        <w:rPr>
          <w:rFonts w:ascii="Arial" w:eastAsia="Arial" w:hAnsi="Arial" w:cs="Arial"/>
          <w:sz w:val="22"/>
          <w:szCs w:val="22"/>
        </w:rPr>
        <w:t>Being responsible for the care of school property and books</w:t>
      </w:r>
    </w:p>
    <w:p w14:paraId="77F93027" w14:textId="77777777" w:rsidR="00634689" w:rsidRDefault="00A37AA8">
      <w:pPr>
        <w:numPr>
          <w:ilvl w:val="0"/>
          <w:numId w:val="2"/>
        </w:numPr>
        <w:ind w:right="-576"/>
        <w:contextualSpacing/>
        <w:rPr>
          <w:rFonts w:ascii="Arial" w:eastAsia="Arial" w:hAnsi="Arial" w:cs="Arial"/>
          <w:sz w:val="22"/>
          <w:szCs w:val="22"/>
        </w:rPr>
      </w:pPr>
      <w:r>
        <w:rPr>
          <w:rFonts w:ascii="Arial" w:eastAsia="Arial" w:hAnsi="Arial" w:cs="Arial"/>
          <w:sz w:val="22"/>
          <w:szCs w:val="22"/>
        </w:rPr>
        <w:t>Demonstrating good sportsmanship and exhibiting appropriate behavior at all times</w:t>
      </w:r>
    </w:p>
    <w:p w14:paraId="2DB93664" w14:textId="77777777" w:rsidR="00634689" w:rsidRDefault="00A37AA8">
      <w:pPr>
        <w:numPr>
          <w:ilvl w:val="0"/>
          <w:numId w:val="2"/>
        </w:numPr>
        <w:ind w:right="-576"/>
        <w:contextualSpacing/>
        <w:rPr>
          <w:rFonts w:ascii="Arial" w:eastAsia="Arial" w:hAnsi="Arial" w:cs="Arial"/>
          <w:sz w:val="22"/>
          <w:szCs w:val="22"/>
        </w:rPr>
      </w:pPr>
      <w:r>
        <w:rPr>
          <w:rFonts w:ascii="Arial" w:eastAsia="Arial" w:hAnsi="Arial" w:cs="Arial"/>
          <w:sz w:val="22"/>
          <w:szCs w:val="22"/>
        </w:rPr>
        <w:t>Having respect for other members of the group, appreciating the efforts made by others and realizing the values of life within the school family.</w:t>
      </w:r>
    </w:p>
    <w:p w14:paraId="3568554C" w14:textId="77777777" w:rsidR="00634689" w:rsidRDefault="00A37AA8">
      <w:pPr>
        <w:numPr>
          <w:ilvl w:val="0"/>
          <w:numId w:val="2"/>
        </w:numPr>
        <w:ind w:right="-576"/>
        <w:contextualSpacing/>
        <w:rPr>
          <w:rFonts w:ascii="Arial" w:eastAsia="Arial" w:hAnsi="Arial" w:cs="Arial"/>
          <w:sz w:val="22"/>
          <w:szCs w:val="22"/>
        </w:rPr>
      </w:pPr>
      <w:r>
        <w:rPr>
          <w:rFonts w:ascii="Arial" w:eastAsia="Arial" w:hAnsi="Arial" w:cs="Arial"/>
          <w:sz w:val="22"/>
          <w:szCs w:val="22"/>
        </w:rPr>
        <w:t>Being honest and trustworthy as an individual</w:t>
      </w:r>
    </w:p>
    <w:p w14:paraId="7E9D1C92" w14:textId="77777777" w:rsidR="00634689" w:rsidRDefault="00A37AA8">
      <w:pPr>
        <w:numPr>
          <w:ilvl w:val="0"/>
          <w:numId w:val="2"/>
        </w:numPr>
        <w:ind w:right="-576"/>
        <w:contextualSpacing/>
        <w:rPr>
          <w:rFonts w:ascii="Arial" w:eastAsia="Arial" w:hAnsi="Arial" w:cs="Arial"/>
          <w:sz w:val="22"/>
          <w:szCs w:val="22"/>
        </w:rPr>
      </w:pPr>
      <w:r>
        <w:rPr>
          <w:rFonts w:ascii="Arial" w:eastAsia="Arial" w:hAnsi="Arial" w:cs="Arial"/>
          <w:sz w:val="22"/>
          <w:szCs w:val="22"/>
        </w:rPr>
        <w:t>Taking advantage of all educational opportunities</w:t>
      </w:r>
    </w:p>
    <w:p w14:paraId="6C5E16AE" w14:textId="77777777" w:rsidR="00634689" w:rsidRDefault="00A37AA8">
      <w:pPr>
        <w:numPr>
          <w:ilvl w:val="0"/>
          <w:numId w:val="2"/>
        </w:numPr>
        <w:ind w:right="-576"/>
        <w:contextualSpacing/>
        <w:rPr>
          <w:rFonts w:ascii="Arial" w:eastAsia="Arial" w:hAnsi="Arial" w:cs="Arial"/>
          <w:sz w:val="22"/>
          <w:szCs w:val="22"/>
        </w:rPr>
      </w:pPr>
      <w:r>
        <w:rPr>
          <w:rFonts w:ascii="Arial" w:eastAsia="Arial" w:hAnsi="Arial" w:cs="Arial"/>
          <w:sz w:val="22"/>
          <w:szCs w:val="22"/>
        </w:rPr>
        <w:t>Realizing that concern for others is the key to true happiness</w:t>
      </w:r>
    </w:p>
    <w:p w14:paraId="709904F9" w14:textId="77777777" w:rsidR="00634689" w:rsidRDefault="00634689">
      <w:pPr>
        <w:ind w:right="-576"/>
        <w:jc w:val="center"/>
        <w:rPr>
          <w:rFonts w:ascii="Arial" w:eastAsia="Arial" w:hAnsi="Arial" w:cs="Arial"/>
          <w:b/>
          <w:sz w:val="28"/>
          <w:szCs w:val="28"/>
        </w:rPr>
      </w:pPr>
    </w:p>
    <w:p w14:paraId="3960B6B9" w14:textId="77777777" w:rsidR="00634689" w:rsidRDefault="00A37AA8">
      <w:pPr>
        <w:ind w:right="-576"/>
        <w:rPr>
          <w:rFonts w:ascii="Arial" w:eastAsia="Arial" w:hAnsi="Arial" w:cs="Arial"/>
          <w:sz w:val="22"/>
          <w:szCs w:val="22"/>
        </w:rPr>
      </w:pPr>
      <w:r>
        <w:rPr>
          <w:rFonts w:ascii="Arial" w:eastAsia="Arial" w:hAnsi="Arial" w:cs="Arial"/>
          <w:b/>
          <w:sz w:val="22"/>
          <w:szCs w:val="22"/>
          <w:u w:val="single"/>
        </w:rPr>
        <w:t>Care of School Property</w:t>
      </w:r>
      <w:r>
        <w:rPr>
          <w:rFonts w:ascii="Arial" w:eastAsia="Arial" w:hAnsi="Arial" w:cs="Arial"/>
          <w:b/>
          <w:sz w:val="22"/>
          <w:szCs w:val="22"/>
        </w:rPr>
        <w:t xml:space="preserve">- </w:t>
      </w:r>
      <w:r>
        <w:rPr>
          <w:rFonts w:ascii="Arial" w:eastAsia="Arial" w:hAnsi="Arial" w:cs="Arial"/>
          <w:sz w:val="22"/>
          <w:szCs w:val="22"/>
        </w:rPr>
        <w:t>Students found responsible for damaging school property may be fined and/or disciplined.  It is hoped that the students will take pride in the appearance of their school and will do all they can to assure its continued good appearance.</w:t>
      </w:r>
    </w:p>
    <w:p w14:paraId="4E4EB132" w14:textId="77777777" w:rsidR="00634689" w:rsidRDefault="00634689">
      <w:pPr>
        <w:ind w:right="-576"/>
        <w:rPr>
          <w:rFonts w:ascii="Arial" w:eastAsia="Arial" w:hAnsi="Arial" w:cs="Arial"/>
          <w:sz w:val="22"/>
          <w:szCs w:val="22"/>
          <w:u w:val="single"/>
        </w:rPr>
      </w:pPr>
    </w:p>
    <w:p w14:paraId="3BF0AAC6" w14:textId="77777777" w:rsidR="00634689" w:rsidRDefault="00A37AA8">
      <w:pPr>
        <w:ind w:right="-576"/>
        <w:rPr>
          <w:rFonts w:ascii="Arial" w:eastAsia="Arial" w:hAnsi="Arial" w:cs="Arial"/>
          <w:sz w:val="22"/>
          <w:szCs w:val="22"/>
        </w:rPr>
      </w:pPr>
      <w:r>
        <w:rPr>
          <w:rFonts w:ascii="Arial" w:eastAsia="Arial" w:hAnsi="Arial" w:cs="Arial"/>
          <w:b/>
          <w:sz w:val="22"/>
          <w:szCs w:val="22"/>
          <w:u w:val="single"/>
        </w:rPr>
        <w:t>Disciplinary Action</w:t>
      </w:r>
      <w:r>
        <w:rPr>
          <w:rFonts w:ascii="Arial" w:eastAsia="Arial" w:hAnsi="Arial" w:cs="Arial"/>
          <w:sz w:val="22"/>
          <w:szCs w:val="22"/>
        </w:rPr>
        <w:t>- The HLV Community School District is committed to implementing a disciplinary policy that requires students to act as mature and respectful human beings. Adoption of this philosophy by the school district is necessary in order to create, within the school, the type of climate that is conducive to maximizing the learning outcomes of students. Actions which detract from the learning environment will be disciplined.</w:t>
      </w:r>
    </w:p>
    <w:p w14:paraId="1AD43F14" w14:textId="77777777" w:rsidR="00634689" w:rsidRDefault="00634689">
      <w:pPr>
        <w:ind w:left="720" w:right="-576"/>
        <w:rPr>
          <w:rFonts w:ascii="Arial" w:eastAsia="Arial" w:hAnsi="Arial" w:cs="Arial"/>
          <w:sz w:val="22"/>
          <w:szCs w:val="22"/>
        </w:rPr>
      </w:pPr>
    </w:p>
    <w:p w14:paraId="5B84B13D" w14:textId="77777777" w:rsidR="00634689" w:rsidRDefault="00634689">
      <w:pPr>
        <w:ind w:left="720" w:right="-576"/>
        <w:rPr>
          <w:rFonts w:ascii="Arial" w:eastAsia="Arial" w:hAnsi="Arial" w:cs="Arial"/>
          <w:sz w:val="22"/>
          <w:szCs w:val="22"/>
        </w:rPr>
      </w:pPr>
    </w:p>
    <w:p w14:paraId="0C905C3C" w14:textId="77777777" w:rsidR="00634689" w:rsidRDefault="00634689">
      <w:pPr>
        <w:ind w:left="720" w:right="-576"/>
        <w:rPr>
          <w:rFonts w:ascii="Arial" w:eastAsia="Arial" w:hAnsi="Arial" w:cs="Arial"/>
          <w:sz w:val="22"/>
          <w:szCs w:val="22"/>
        </w:rPr>
      </w:pPr>
    </w:p>
    <w:p w14:paraId="192F32EE" w14:textId="77777777" w:rsidR="00634689" w:rsidRDefault="00A37AA8">
      <w:pPr>
        <w:ind w:left="720" w:right="-576"/>
        <w:rPr>
          <w:rFonts w:ascii="Arial" w:eastAsia="Arial" w:hAnsi="Arial" w:cs="Arial"/>
          <w:sz w:val="22"/>
          <w:szCs w:val="22"/>
        </w:rPr>
      </w:pPr>
      <w:r>
        <w:rPr>
          <w:rFonts w:ascii="Arial" w:eastAsia="Arial" w:hAnsi="Arial" w:cs="Arial"/>
          <w:sz w:val="22"/>
          <w:szCs w:val="22"/>
        </w:rPr>
        <w:t>Some inappropriate behaviors that will not be tolerated are as follows:</w:t>
      </w:r>
    </w:p>
    <w:p w14:paraId="42C192BA" w14:textId="77777777" w:rsidR="00634689" w:rsidRDefault="00A37AA8">
      <w:pPr>
        <w:numPr>
          <w:ilvl w:val="0"/>
          <w:numId w:val="16"/>
        </w:numPr>
        <w:ind w:right="-576"/>
        <w:rPr>
          <w:rFonts w:ascii="Arial" w:eastAsia="Arial" w:hAnsi="Arial" w:cs="Arial"/>
          <w:sz w:val="22"/>
          <w:szCs w:val="22"/>
        </w:rPr>
      </w:pPr>
      <w:r>
        <w:rPr>
          <w:rFonts w:ascii="Arial" w:eastAsia="Arial" w:hAnsi="Arial" w:cs="Arial"/>
          <w:sz w:val="22"/>
          <w:szCs w:val="22"/>
        </w:rPr>
        <w:t>Possession of tobacco, alcohol or drugs or look alikes</w:t>
      </w:r>
    </w:p>
    <w:p w14:paraId="1726C13D" w14:textId="77777777" w:rsidR="00634689" w:rsidRDefault="00A37AA8">
      <w:pPr>
        <w:numPr>
          <w:ilvl w:val="0"/>
          <w:numId w:val="16"/>
        </w:numPr>
        <w:ind w:right="-576"/>
        <w:rPr>
          <w:rFonts w:ascii="Arial" w:eastAsia="Arial" w:hAnsi="Arial" w:cs="Arial"/>
          <w:sz w:val="22"/>
          <w:szCs w:val="22"/>
        </w:rPr>
      </w:pPr>
      <w:r>
        <w:rPr>
          <w:rFonts w:ascii="Arial" w:eastAsia="Arial" w:hAnsi="Arial" w:cs="Arial"/>
          <w:sz w:val="22"/>
          <w:szCs w:val="22"/>
        </w:rPr>
        <w:t>Use of inappropriate language to an HLV staff member or another student.</w:t>
      </w:r>
    </w:p>
    <w:p w14:paraId="44D00891" w14:textId="77777777" w:rsidR="00634689" w:rsidRDefault="00A37AA8">
      <w:pPr>
        <w:numPr>
          <w:ilvl w:val="0"/>
          <w:numId w:val="16"/>
        </w:numPr>
        <w:ind w:right="-576"/>
        <w:rPr>
          <w:rFonts w:ascii="Arial" w:eastAsia="Arial" w:hAnsi="Arial" w:cs="Arial"/>
          <w:sz w:val="22"/>
          <w:szCs w:val="22"/>
        </w:rPr>
      </w:pPr>
      <w:r>
        <w:rPr>
          <w:rFonts w:ascii="Arial" w:eastAsia="Arial" w:hAnsi="Arial" w:cs="Arial"/>
          <w:sz w:val="22"/>
          <w:szCs w:val="22"/>
        </w:rPr>
        <w:t>All forms of truancy, the action of staying away from school without good reason.</w:t>
      </w:r>
    </w:p>
    <w:p w14:paraId="7BE5807C" w14:textId="77777777" w:rsidR="00634689" w:rsidRDefault="00A37AA8">
      <w:pPr>
        <w:numPr>
          <w:ilvl w:val="0"/>
          <w:numId w:val="16"/>
        </w:numPr>
        <w:ind w:right="-576"/>
        <w:rPr>
          <w:rFonts w:ascii="Arial" w:eastAsia="Arial" w:hAnsi="Arial" w:cs="Arial"/>
          <w:sz w:val="22"/>
          <w:szCs w:val="22"/>
        </w:rPr>
      </w:pPr>
      <w:r>
        <w:rPr>
          <w:rFonts w:ascii="Arial" w:eastAsia="Arial" w:hAnsi="Arial" w:cs="Arial"/>
          <w:sz w:val="22"/>
          <w:szCs w:val="22"/>
        </w:rPr>
        <w:t>Destruction of school property</w:t>
      </w:r>
    </w:p>
    <w:p w14:paraId="2E7EFEC6" w14:textId="77777777" w:rsidR="00634689" w:rsidRDefault="00A37AA8">
      <w:pPr>
        <w:numPr>
          <w:ilvl w:val="0"/>
          <w:numId w:val="16"/>
        </w:numPr>
        <w:ind w:right="-576"/>
        <w:rPr>
          <w:rFonts w:ascii="Arial" w:eastAsia="Arial" w:hAnsi="Arial" w:cs="Arial"/>
          <w:sz w:val="22"/>
          <w:szCs w:val="22"/>
        </w:rPr>
      </w:pPr>
      <w:r>
        <w:rPr>
          <w:rFonts w:ascii="Arial" w:eastAsia="Arial" w:hAnsi="Arial" w:cs="Arial"/>
          <w:sz w:val="22"/>
          <w:szCs w:val="22"/>
        </w:rPr>
        <w:t>The threat of and/or the striking of an HLV staff member or another student</w:t>
      </w:r>
    </w:p>
    <w:p w14:paraId="5900B0CB" w14:textId="77777777" w:rsidR="00634689" w:rsidRDefault="00A37AA8">
      <w:pPr>
        <w:numPr>
          <w:ilvl w:val="0"/>
          <w:numId w:val="16"/>
        </w:numPr>
        <w:ind w:right="-576"/>
        <w:rPr>
          <w:rFonts w:ascii="Arial" w:eastAsia="Arial" w:hAnsi="Arial" w:cs="Arial"/>
          <w:sz w:val="22"/>
          <w:szCs w:val="22"/>
        </w:rPr>
      </w:pPr>
      <w:r>
        <w:rPr>
          <w:rFonts w:ascii="Arial" w:eastAsia="Arial" w:hAnsi="Arial" w:cs="Arial"/>
          <w:sz w:val="22"/>
          <w:szCs w:val="22"/>
        </w:rPr>
        <w:t>Failure to comply with the directive(s) of an HLV staff member</w:t>
      </w:r>
    </w:p>
    <w:p w14:paraId="0A8B44CD" w14:textId="77777777" w:rsidR="00634689" w:rsidRDefault="00A37AA8">
      <w:pPr>
        <w:numPr>
          <w:ilvl w:val="0"/>
          <w:numId w:val="16"/>
        </w:numPr>
        <w:ind w:right="-576"/>
        <w:rPr>
          <w:rFonts w:ascii="Arial" w:eastAsia="Arial" w:hAnsi="Arial" w:cs="Arial"/>
          <w:sz w:val="22"/>
          <w:szCs w:val="22"/>
        </w:rPr>
      </w:pPr>
      <w:r>
        <w:rPr>
          <w:rFonts w:ascii="Arial" w:eastAsia="Arial" w:hAnsi="Arial" w:cs="Arial"/>
          <w:sz w:val="22"/>
          <w:szCs w:val="22"/>
        </w:rPr>
        <w:t>Damage of property owned by staff members</w:t>
      </w:r>
    </w:p>
    <w:p w14:paraId="1BDB12EA" w14:textId="77777777" w:rsidR="00634689" w:rsidRDefault="00A37AA8">
      <w:pPr>
        <w:numPr>
          <w:ilvl w:val="0"/>
          <w:numId w:val="16"/>
        </w:numPr>
        <w:ind w:right="-576"/>
        <w:rPr>
          <w:rFonts w:ascii="Arial" w:eastAsia="Arial" w:hAnsi="Arial" w:cs="Arial"/>
          <w:sz w:val="22"/>
          <w:szCs w:val="22"/>
        </w:rPr>
      </w:pPr>
      <w:r>
        <w:rPr>
          <w:rFonts w:ascii="Arial" w:eastAsia="Arial" w:hAnsi="Arial" w:cs="Arial"/>
          <w:sz w:val="22"/>
          <w:szCs w:val="22"/>
        </w:rPr>
        <w:t>Possession of any types of knives, weapons, explosives, etc.</w:t>
      </w:r>
    </w:p>
    <w:p w14:paraId="3E715574" w14:textId="77777777" w:rsidR="00634689" w:rsidRDefault="00634689">
      <w:pPr>
        <w:ind w:left="720" w:right="-576"/>
        <w:rPr>
          <w:rFonts w:ascii="Arial" w:eastAsia="Arial" w:hAnsi="Arial" w:cs="Arial"/>
          <w:sz w:val="22"/>
          <w:szCs w:val="22"/>
        </w:rPr>
      </w:pPr>
    </w:p>
    <w:p w14:paraId="1CE810B2" w14:textId="77777777" w:rsidR="00634689" w:rsidRDefault="00A37AA8">
      <w:pPr>
        <w:ind w:right="-576"/>
        <w:rPr>
          <w:rFonts w:ascii="Arial" w:eastAsia="Arial" w:hAnsi="Arial" w:cs="Arial"/>
          <w:sz w:val="22"/>
          <w:szCs w:val="22"/>
        </w:rPr>
      </w:pPr>
      <w:r>
        <w:rPr>
          <w:rFonts w:ascii="Arial" w:eastAsia="Arial" w:hAnsi="Arial" w:cs="Arial"/>
          <w:sz w:val="22"/>
          <w:szCs w:val="22"/>
        </w:rPr>
        <w:t>The list of unacceptable behaviors printed above is not an all-inclusive list.  It does, however, give you some specific examples of the types of behaviors that will not be tolerated.</w:t>
      </w:r>
    </w:p>
    <w:p w14:paraId="0DD53011" w14:textId="77777777" w:rsidR="00634689" w:rsidRDefault="00634689">
      <w:pPr>
        <w:ind w:right="-576"/>
        <w:rPr>
          <w:rFonts w:ascii="Arial" w:eastAsia="Arial" w:hAnsi="Arial" w:cs="Arial"/>
          <w:sz w:val="22"/>
          <w:szCs w:val="22"/>
        </w:rPr>
      </w:pPr>
    </w:p>
    <w:p w14:paraId="46A1C6E1" w14:textId="77777777" w:rsidR="00634689" w:rsidRDefault="00A37AA8">
      <w:pPr>
        <w:ind w:right="-576"/>
        <w:rPr>
          <w:rFonts w:ascii="Arial" w:eastAsia="Arial" w:hAnsi="Arial" w:cs="Arial"/>
          <w:sz w:val="22"/>
          <w:szCs w:val="22"/>
        </w:rPr>
      </w:pPr>
      <w:r>
        <w:rPr>
          <w:rFonts w:ascii="Arial" w:eastAsia="Arial" w:hAnsi="Arial" w:cs="Arial"/>
          <w:sz w:val="22"/>
          <w:szCs w:val="22"/>
        </w:rPr>
        <w:t>If a student behaves inappropriately, he/she may be disciplined.  Some of the disciplinary options that may be used are as follows:  1) extra work, 2) detention, 3) in-school suspension, 4) out-of-school suspension, 5) expulsion.  Disciplinary actions other than those listed in the previous sentence may be used by a teacher or administrator, if he/she determines that other behavioral consequences would be more appropriate.</w:t>
      </w:r>
    </w:p>
    <w:p w14:paraId="47578340" w14:textId="77777777" w:rsidR="00634689" w:rsidRDefault="00634689">
      <w:pPr>
        <w:ind w:left="720" w:right="-576"/>
        <w:rPr>
          <w:rFonts w:ascii="Arial" w:eastAsia="Arial" w:hAnsi="Arial" w:cs="Arial"/>
          <w:sz w:val="22"/>
          <w:szCs w:val="22"/>
        </w:rPr>
      </w:pPr>
    </w:p>
    <w:p w14:paraId="0352FC1B" w14:textId="77777777" w:rsidR="00634689" w:rsidRDefault="00A37AA8">
      <w:pPr>
        <w:ind w:right="-576"/>
        <w:rPr>
          <w:rFonts w:ascii="Arial" w:eastAsia="Arial" w:hAnsi="Arial" w:cs="Arial"/>
          <w:sz w:val="22"/>
          <w:szCs w:val="22"/>
        </w:rPr>
      </w:pPr>
      <w:r>
        <w:rPr>
          <w:rFonts w:ascii="Arial" w:eastAsia="Arial" w:hAnsi="Arial" w:cs="Arial"/>
          <w:sz w:val="22"/>
          <w:szCs w:val="22"/>
        </w:rPr>
        <w:t>Discipline in a school is essential.  Compliance with the disciplinary requirements established in this document and by HLV officials will help create a school atmosphere that is beneficial for all students in the HLV District.</w:t>
      </w:r>
    </w:p>
    <w:p w14:paraId="219E40B9" w14:textId="77777777" w:rsidR="00634689" w:rsidRDefault="00634689">
      <w:pPr>
        <w:ind w:left="720" w:right="-576"/>
        <w:rPr>
          <w:rFonts w:ascii="Arial" w:eastAsia="Arial" w:hAnsi="Arial" w:cs="Arial"/>
          <w:sz w:val="22"/>
          <w:szCs w:val="22"/>
        </w:rPr>
      </w:pPr>
    </w:p>
    <w:p w14:paraId="4F25B36E" w14:textId="77777777" w:rsidR="00634689" w:rsidRDefault="00A37AA8">
      <w:pPr>
        <w:ind w:right="-576"/>
        <w:rPr>
          <w:rFonts w:ascii="Arial" w:eastAsia="Arial" w:hAnsi="Arial" w:cs="Arial"/>
          <w:b/>
          <w:sz w:val="22"/>
          <w:szCs w:val="22"/>
          <w:u w:val="single"/>
        </w:rPr>
      </w:pPr>
      <w:r>
        <w:rPr>
          <w:rFonts w:ascii="Arial" w:eastAsia="Arial" w:hAnsi="Arial" w:cs="Arial"/>
          <w:b/>
          <w:sz w:val="22"/>
          <w:szCs w:val="22"/>
          <w:u w:val="single"/>
        </w:rPr>
        <w:t>Detention Policy:</w:t>
      </w:r>
    </w:p>
    <w:p w14:paraId="7461529B" w14:textId="77777777" w:rsidR="00634689" w:rsidRDefault="00634689">
      <w:pPr>
        <w:ind w:right="-576"/>
        <w:rPr>
          <w:rFonts w:ascii="Arial" w:eastAsia="Arial" w:hAnsi="Arial" w:cs="Arial"/>
          <w:sz w:val="22"/>
          <w:szCs w:val="22"/>
          <w:u w:val="single"/>
        </w:rPr>
      </w:pPr>
    </w:p>
    <w:p w14:paraId="54AB07BB" w14:textId="77777777" w:rsidR="00634689" w:rsidRDefault="00A37AA8">
      <w:pPr>
        <w:numPr>
          <w:ilvl w:val="0"/>
          <w:numId w:val="17"/>
        </w:numPr>
        <w:ind w:right="-576"/>
        <w:contextualSpacing/>
        <w:rPr>
          <w:rFonts w:ascii="Arial" w:eastAsia="Arial" w:hAnsi="Arial" w:cs="Arial"/>
          <w:sz w:val="22"/>
          <w:szCs w:val="22"/>
        </w:rPr>
      </w:pPr>
      <w:r>
        <w:rPr>
          <w:rFonts w:ascii="Arial" w:eastAsia="Arial" w:hAnsi="Arial" w:cs="Arial"/>
          <w:sz w:val="22"/>
          <w:szCs w:val="22"/>
        </w:rPr>
        <w:t>Detentions, whether they are for a teacher or the principal, will be served after school on most days, usually beginning at 3:30 PM.  The following rules will apply to detentions:</w:t>
      </w:r>
    </w:p>
    <w:p w14:paraId="405481DA" w14:textId="77777777" w:rsidR="00634689" w:rsidRDefault="00A37AA8">
      <w:pPr>
        <w:numPr>
          <w:ilvl w:val="0"/>
          <w:numId w:val="12"/>
        </w:numPr>
        <w:ind w:right="-576"/>
        <w:contextualSpacing/>
        <w:rPr>
          <w:rFonts w:ascii="Arial" w:eastAsia="Arial" w:hAnsi="Arial" w:cs="Arial"/>
          <w:sz w:val="22"/>
          <w:szCs w:val="22"/>
        </w:rPr>
      </w:pPr>
      <w:r>
        <w:rPr>
          <w:rFonts w:ascii="Arial" w:eastAsia="Arial" w:hAnsi="Arial" w:cs="Arial"/>
          <w:sz w:val="22"/>
          <w:szCs w:val="22"/>
        </w:rPr>
        <w:t>Talking, laughing snickering or any disruptions will not be tolerated.</w:t>
      </w:r>
    </w:p>
    <w:p w14:paraId="050657C6" w14:textId="77777777" w:rsidR="00634689" w:rsidRDefault="00A37AA8">
      <w:pPr>
        <w:numPr>
          <w:ilvl w:val="0"/>
          <w:numId w:val="12"/>
        </w:numPr>
        <w:ind w:right="-576"/>
        <w:contextualSpacing/>
        <w:rPr>
          <w:rFonts w:ascii="Arial" w:eastAsia="Arial" w:hAnsi="Arial" w:cs="Arial"/>
          <w:sz w:val="22"/>
          <w:szCs w:val="22"/>
        </w:rPr>
      </w:pPr>
      <w:r>
        <w:rPr>
          <w:rFonts w:ascii="Arial" w:eastAsia="Arial" w:hAnsi="Arial" w:cs="Arial"/>
          <w:sz w:val="22"/>
          <w:szCs w:val="22"/>
        </w:rPr>
        <w:t>Students will have homework or a book to read while in detention.</w:t>
      </w:r>
    </w:p>
    <w:p w14:paraId="5F61F6A8" w14:textId="77777777" w:rsidR="00634689" w:rsidRDefault="00A37AA8">
      <w:pPr>
        <w:numPr>
          <w:ilvl w:val="0"/>
          <w:numId w:val="12"/>
        </w:numPr>
        <w:ind w:right="-576"/>
        <w:contextualSpacing/>
        <w:rPr>
          <w:rFonts w:ascii="Arial" w:eastAsia="Arial" w:hAnsi="Arial" w:cs="Arial"/>
          <w:sz w:val="22"/>
          <w:szCs w:val="22"/>
        </w:rPr>
      </w:pPr>
      <w:r>
        <w:rPr>
          <w:rFonts w:ascii="Arial" w:eastAsia="Arial" w:hAnsi="Arial" w:cs="Arial"/>
          <w:sz w:val="22"/>
          <w:szCs w:val="22"/>
        </w:rPr>
        <w:t>Serving a detention takes precedence over any after school, extracurricular event, whether it is an athletic practice, play practice, band practice, or any school related performance which begins immediately after school is out.</w:t>
      </w:r>
    </w:p>
    <w:p w14:paraId="4C407FEB" w14:textId="77777777" w:rsidR="00634689" w:rsidRDefault="00A37AA8">
      <w:pPr>
        <w:numPr>
          <w:ilvl w:val="0"/>
          <w:numId w:val="12"/>
        </w:numPr>
        <w:ind w:right="-576"/>
        <w:contextualSpacing/>
        <w:rPr>
          <w:rFonts w:ascii="Arial" w:eastAsia="Arial" w:hAnsi="Arial" w:cs="Arial"/>
          <w:sz w:val="22"/>
          <w:szCs w:val="22"/>
        </w:rPr>
      </w:pPr>
      <w:r>
        <w:rPr>
          <w:rFonts w:ascii="Arial" w:eastAsia="Arial" w:hAnsi="Arial" w:cs="Arial"/>
          <w:sz w:val="22"/>
          <w:szCs w:val="22"/>
        </w:rPr>
        <w:t>Students will not be given a warning if the above rules are violated.  The student will receive another detention to be served the next school day.</w:t>
      </w:r>
    </w:p>
    <w:p w14:paraId="617841FF" w14:textId="77777777" w:rsidR="00634689" w:rsidRDefault="00634689">
      <w:pPr>
        <w:ind w:left="2160" w:right="-576"/>
        <w:rPr>
          <w:rFonts w:ascii="Arial" w:eastAsia="Arial" w:hAnsi="Arial" w:cs="Arial"/>
          <w:sz w:val="22"/>
          <w:szCs w:val="22"/>
        </w:rPr>
      </w:pPr>
    </w:p>
    <w:p w14:paraId="5D88B57E" w14:textId="77777777" w:rsidR="00634689" w:rsidRDefault="00A37AA8">
      <w:pPr>
        <w:ind w:left="720" w:right="-576"/>
        <w:rPr>
          <w:rFonts w:ascii="Arial" w:eastAsia="Arial" w:hAnsi="Arial" w:cs="Arial"/>
          <w:sz w:val="22"/>
          <w:szCs w:val="22"/>
        </w:rPr>
      </w:pPr>
      <w:r>
        <w:rPr>
          <w:rFonts w:ascii="Arial" w:eastAsia="Arial" w:hAnsi="Arial" w:cs="Arial"/>
          <w:sz w:val="22"/>
          <w:szCs w:val="22"/>
        </w:rPr>
        <w:t xml:space="preserve">2. If a student fails to serve detention time by the due date established by the teacher or principal, the time will be doubled.  If the student again fails to serve time after school, an in-school, or out-of-school suspension will be considered.  </w:t>
      </w:r>
    </w:p>
    <w:p w14:paraId="60A78527" w14:textId="77777777" w:rsidR="00634689" w:rsidRDefault="00634689">
      <w:pPr>
        <w:ind w:right="-576"/>
        <w:rPr>
          <w:rFonts w:ascii="Arial" w:eastAsia="Arial" w:hAnsi="Arial" w:cs="Arial"/>
          <w:sz w:val="22"/>
          <w:szCs w:val="22"/>
        </w:rPr>
      </w:pPr>
    </w:p>
    <w:p w14:paraId="15AC15F7" w14:textId="77777777" w:rsidR="00634689" w:rsidRDefault="00A37AA8">
      <w:pPr>
        <w:ind w:left="720" w:right="-576"/>
        <w:rPr>
          <w:rFonts w:ascii="Arial" w:eastAsia="Arial" w:hAnsi="Arial" w:cs="Arial"/>
          <w:sz w:val="22"/>
          <w:szCs w:val="22"/>
        </w:rPr>
      </w:pPr>
      <w:r>
        <w:rPr>
          <w:rFonts w:ascii="Arial" w:eastAsia="Arial" w:hAnsi="Arial" w:cs="Arial"/>
          <w:sz w:val="22"/>
          <w:szCs w:val="22"/>
        </w:rPr>
        <w:t>3. The only other reason a student may be excused from serving a detention on a specific day is the case of illness, doctor appointment, a funeral, etc.  The student will be required to serve the detention upon her/his return to school.  The same rules will apply upon failure to serve the detention.  Missing detention time because of participation in extracurricular activities is not accepted.</w:t>
      </w:r>
    </w:p>
    <w:p w14:paraId="05D374AF" w14:textId="77777777" w:rsidR="00634689" w:rsidRDefault="00634689">
      <w:pPr>
        <w:ind w:right="-576"/>
        <w:rPr>
          <w:rFonts w:ascii="Arial" w:eastAsia="Arial" w:hAnsi="Arial" w:cs="Arial"/>
          <w:sz w:val="22"/>
          <w:szCs w:val="22"/>
        </w:rPr>
      </w:pPr>
    </w:p>
    <w:p w14:paraId="1C3009C9" w14:textId="77777777" w:rsidR="00634689" w:rsidRDefault="00A37AA8">
      <w:pPr>
        <w:ind w:left="720" w:right="-576"/>
        <w:rPr>
          <w:rFonts w:ascii="Arial" w:eastAsia="Arial" w:hAnsi="Arial" w:cs="Arial"/>
          <w:sz w:val="22"/>
          <w:szCs w:val="22"/>
        </w:rPr>
      </w:pPr>
      <w:r>
        <w:rPr>
          <w:rFonts w:ascii="Arial" w:eastAsia="Arial" w:hAnsi="Arial" w:cs="Arial"/>
          <w:sz w:val="22"/>
          <w:szCs w:val="22"/>
        </w:rPr>
        <w:t>4. When a student has chronic disciplinary problems, steps such as counseling, parent conferences, suspension and even expulsion may be used.</w:t>
      </w:r>
    </w:p>
    <w:p w14:paraId="79F41DF0" w14:textId="77777777" w:rsidR="00634689" w:rsidRDefault="00A37AA8">
      <w:pPr>
        <w:ind w:right="-576"/>
        <w:rPr>
          <w:rFonts w:ascii="Arial" w:eastAsia="Arial" w:hAnsi="Arial" w:cs="Arial"/>
          <w:sz w:val="22"/>
          <w:szCs w:val="22"/>
        </w:rPr>
      </w:pPr>
      <w:r>
        <w:rPr>
          <w:rFonts w:ascii="Arial" w:eastAsia="Arial" w:hAnsi="Arial" w:cs="Arial"/>
          <w:sz w:val="22"/>
          <w:szCs w:val="22"/>
        </w:rPr>
        <w:tab/>
      </w:r>
    </w:p>
    <w:p w14:paraId="252D69B0" w14:textId="77777777" w:rsidR="00634689" w:rsidRDefault="00A37AA8">
      <w:pPr>
        <w:ind w:right="-576" w:firstLine="720"/>
        <w:rPr>
          <w:rFonts w:ascii="Arial" w:eastAsia="Arial" w:hAnsi="Arial" w:cs="Arial"/>
          <w:sz w:val="22"/>
          <w:szCs w:val="22"/>
        </w:rPr>
      </w:pPr>
      <w:r>
        <w:rPr>
          <w:rFonts w:ascii="Arial" w:eastAsia="Arial" w:hAnsi="Arial" w:cs="Arial"/>
          <w:sz w:val="22"/>
          <w:szCs w:val="22"/>
        </w:rPr>
        <w:t>5. Detentions will not be served on Friday afternoons.</w:t>
      </w:r>
    </w:p>
    <w:p w14:paraId="5A3C552F" w14:textId="77777777" w:rsidR="00634689" w:rsidRDefault="00634689">
      <w:pPr>
        <w:ind w:left="720" w:right="-576"/>
        <w:rPr>
          <w:rFonts w:ascii="Arial" w:eastAsia="Arial" w:hAnsi="Arial" w:cs="Arial"/>
          <w:sz w:val="22"/>
          <w:szCs w:val="22"/>
        </w:rPr>
      </w:pPr>
    </w:p>
    <w:p w14:paraId="579CDA84" w14:textId="77777777" w:rsidR="00634689" w:rsidRDefault="00634689">
      <w:pPr>
        <w:ind w:left="720" w:right="-576"/>
        <w:rPr>
          <w:rFonts w:ascii="Arial" w:eastAsia="Arial" w:hAnsi="Arial" w:cs="Arial"/>
          <w:sz w:val="22"/>
          <w:szCs w:val="22"/>
        </w:rPr>
      </w:pPr>
    </w:p>
    <w:p w14:paraId="3777F01E" w14:textId="77777777" w:rsidR="00634689" w:rsidRDefault="00A37AA8">
      <w:pPr>
        <w:ind w:right="-576"/>
        <w:rPr>
          <w:rFonts w:ascii="Arial" w:eastAsia="Arial" w:hAnsi="Arial" w:cs="Arial"/>
          <w:sz w:val="22"/>
          <w:szCs w:val="22"/>
        </w:rPr>
      </w:pPr>
      <w:r>
        <w:rPr>
          <w:rFonts w:ascii="Arial" w:eastAsia="Arial" w:hAnsi="Arial" w:cs="Arial"/>
          <w:b/>
          <w:sz w:val="22"/>
          <w:szCs w:val="22"/>
          <w:u w:val="single"/>
        </w:rPr>
        <w:t>In-School Suspension</w:t>
      </w:r>
      <w:r>
        <w:rPr>
          <w:rFonts w:ascii="Arial" w:eastAsia="Arial" w:hAnsi="Arial" w:cs="Arial"/>
          <w:sz w:val="22"/>
          <w:szCs w:val="22"/>
        </w:rPr>
        <w:t xml:space="preserve"> – If a student is placed on in-school suspension, he/she should report directly to the principal’s office on the day of the suspension.  He/she will observe the following rules:</w:t>
      </w:r>
    </w:p>
    <w:p w14:paraId="0F437389" w14:textId="77777777" w:rsidR="00634689" w:rsidRDefault="00A37AA8">
      <w:pPr>
        <w:numPr>
          <w:ilvl w:val="0"/>
          <w:numId w:val="18"/>
        </w:numPr>
        <w:ind w:right="-576"/>
        <w:contextualSpacing/>
        <w:rPr>
          <w:rFonts w:ascii="Arial" w:eastAsia="Arial" w:hAnsi="Arial" w:cs="Arial"/>
          <w:sz w:val="22"/>
          <w:szCs w:val="22"/>
        </w:rPr>
      </w:pPr>
      <w:r>
        <w:rPr>
          <w:rFonts w:ascii="Arial" w:eastAsia="Arial" w:hAnsi="Arial" w:cs="Arial"/>
          <w:sz w:val="22"/>
          <w:szCs w:val="22"/>
        </w:rPr>
        <w:t>Have books and daily assignment sheet for that day.  All assignments should be handed into the principal at the close of school on the day of the suspension and will receive full credit for those assignments.</w:t>
      </w:r>
    </w:p>
    <w:p w14:paraId="29B410EF" w14:textId="77777777" w:rsidR="00634689" w:rsidRDefault="00A37AA8">
      <w:pPr>
        <w:numPr>
          <w:ilvl w:val="0"/>
          <w:numId w:val="18"/>
        </w:numPr>
        <w:ind w:right="-576"/>
        <w:contextualSpacing/>
        <w:rPr>
          <w:rFonts w:ascii="Arial" w:eastAsia="Arial" w:hAnsi="Arial" w:cs="Arial"/>
          <w:sz w:val="22"/>
          <w:szCs w:val="22"/>
        </w:rPr>
      </w:pPr>
      <w:r>
        <w:rPr>
          <w:rFonts w:ascii="Arial" w:eastAsia="Arial" w:hAnsi="Arial" w:cs="Arial"/>
          <w:sz w:val="22"/>
          <w:szCs w:val="22"/>
        </w:rPr>
        <w:t>May not be eligible to compete in any extracurricular activities for a period of one week beginning with the day of the suspension.</w:t>
      </w:r>
    </w:p>
    <w:p w14:paraId="7BFA6335" w14:textId="77777777" w:rsidR="00634689" w:rsidRDefault="00A37AA8">
      <w:pPr>
        <w:numPr>
          <w:ilvl w:val="0"/>
          <w:numId w:val="18"/>
        </w:numPr>
        <w:ind w:right="-576"/>
        <w:contextualSpacing/>
        <w:rPr>
          <w:rFonts w:ascii="Arial" w:eastAsia="Arial" w:hAnsi="Arial" w:cs="Arial"/>
          <w:sz w:val="22"/>
          <w:szCs w:val="22"/>
        </w:rPr>
      </w:pPr>
      <w:r>
        <w:rPr>
          <w:rFonts w:ascii="Arial" w:eastAsia="Arial" w:hAnsi="Arial" w:cs="Arial"/>
          <w:sz w:val="22"/>
          <w:szCs w:val="22"/>
        </w:rPr>
        <w:t>The same rules that apply to detentions will also apply to school suspensions.  A student will not be given a warning if the rules are violated.  The student may receive another in-school suspension to be served the next day if rules are violated.  The Review Board may also review the situation and make recommendations if rules are violated by a student while on in-school suspension.</w:t>
      </w:r>
    </w:p>
    <w:p w14:paraId="4FBCE5E8" w14:textId="77777777" w:rsidR="00634689" w:rsidRDefault="00634689">
      <w:pPr>
        <w:ind w:left="720" w:right="-576"/>
        <w:rPr>
          <w:rFonts w:ascii="Arial" w:eastAsia="Arial" w:hAnsi="Arial" w:cs="Arial"/>
          <w:sz w:val="22"/>
          <w:szCs w:val="22"/>
        </w:rPr>
      </w:pPr>
    </w:p>
    <w:p w14:paraId="1CCCE6A6" w14:textId="77777777" w:rsidR="00634689" w:rsidRDefault="00A37AA8">
      <w:pPr>
        <w:ind w:right="-576"/>
        <w:rPr>
          <w:rFonts w:ascii="Arial" w:eastAsia="Arial" w:hAnsi="Arial" w:cs="Arial"/>
          <w:sz w:val="22"/>
          <w:szCs w:val="22"/>
        </w:rPr>
      </w:pPr>
      <w:r>
        <w:rPr>
          <w:rFonts w:ascii="Arial" w:eastAsia="Arial" w:hAnsi="Arial" w:cs="Arial"/>
          <w:b/>
          <w:sz w:val="22"/>
          <w:szCs w:val="22"/>
          <w:u w:val="single"/>
        </w:rPr>
        <w:t>Weapons</w:t>
      </w:r>
      <w:r>
        <w:rPr>
          <w:rFonts w:ascii="Arial" w:eastAsia="Arial" w:hAnsi="Arial" w:cs="Arial"/>
          <w:sz w:val="22"/>
          <w:szCs w:val="22"/>
        </w:rPr>
        <w:t xml:space="preserve"> – The HLV Board of Education believes weapons and other dangerous objects in school district facilities cause material and substantial disruption to the school environment or present a threat to the health and safety of students, employees, and visitors on the school district premises or property within the jurisdiction of the school district.</w:t>
      </w:r>
    </w:p>
    <w:p w14:paraId="7BB94152" w14:textId="77777777" w:rsidR="00634689" w:rsidRDefault="00634689">
      <w:pPr>
        <w:ind w:left="714" w:right="-576"/>
        <w:rPr>
          <w:rFonts w:ascii="Arial" w:eastAsia="Arial" w:hAnsi="Arial" w:cs="Arial"/>
          <w:sz w:val="22"/>
          <w:szCs w:val="22"/>
        </w:rPr>
      </w:pPr>
    </w:p>
    <w:p w14:paraId="0D0BF0E3" w14:textId="77777777" w:rsidR="00634689" w:rsidRDefault="00A37AA8">
      <w:pPr>
        <w:ind w:right="-576"/>
        <w:rPr>
          <w:rFonts w:ascii="Arial" w:eastAsia="Arial" w:hAnsi="Arial" w:cs="Arial"/>
          <w:sz w:val="22"/>
          <w:szCs w:val="22"/>
        </w:rPr>
      </w:pPr>
      <w:r>
        <w:rPr>
          <w:rFonts w:ascii="Arial" w:eastAsia="Arial" w:hAnsi="Arial" w:cs="Arial"/>
          <w:sz w:val="22"/>
          <w:szCs w:val="22"/>
        </w:rPr>
        <w:t>School district facilities are not an appropriate place for weapons or dangerous objects.  Weapons and other dangerous objects shall be taken from students and others who bring them onto the school district property or onto property within the jurisdiction of the school district or from students who are within the control of the school district.</w:t>
      </w:r>
    </w:p>
    <w:p w14:paraId="1E24DEF4" w14:textId="77777777" w:rsidR="00634689" w:rsidRDefault="00634689">
      <w:pPr>
        <w:ind w:right="-576"/>
        <w:rPr>
          <w:rFonts w:ascii="Arial" w:eastAsia="Arial" w:hAnsi="Arial" w:cs="Arial"/>
          <w:sz w:val="22"/>
          <w:szCs w:val="22"/>
        </w:rPr>
      </w:pPr>
    </w:p>
    <w:p w14:paraId="0789E9BF" w14:textId="77777777" w:rsidR="00634689" w:rsidRDefault="00A37AA8">
      <w:pPr>
        <w:ind w:right="-576"/>
        <w:rPr>
          <w:rFonts w:ascii="Arial" w:eastAsia="Arial" w:hAnsi="Arial" w:cs="Arial"/>
          <w:sz w:val="22"/>
          <w:szCs w:val="22"/>
        </w:rPr>
      </w:pPr>
      <w:r>
        <w:rPr>
          <w:rFonts w:ascii="Arial" w:eastAsia="Arial" w:hAnsi="Arial" w:cs="Arial"/>
          <w:sz w:val="22"/>
          <w:szCs w:val="22"/>
        </w:rPr>
        <w:t>Parents of students found to possess a weapon or dangerous objects on school property shall be notified of the incident.  Confiscation of weapons or dangerous objects hall be reported to the law enforcement officials, and the student will be subject to disciplinary action including suspension or expulsion.</w:t>
      </w:r>
    </w:p>
    <w:p w14:paraId="50D8F337" w14:textId="77777777" w:rsidR="00634689" w:rsidRDefault="00634689">
      <w:pPr>
        <w:ind w:right="-576"/>
        <w:rPr>
          <w:rFonts w:ascii="Arial" w:eastAsia="Arial" w:hAnsi="Arial" w:cs="Arial"/>
          <w:sz w:val="22"/>
          <w:szCs w:val="22"/>
        </w:rPr>
      </w:pPr>
    </w:p>
    <w:p w14:paraId="2DF772FA" w14:textId="77777777" w:rsidR="00634689" w:rsidRDefault="00A37AA8">
      <w:pPr>
        <w:ind w:right="-576"/>
        <w:rPr>
          <w:rFonts w:ascii="Arial" w:eastAsia="Arial" w:hAnsi="Arial" w:cs="Arial"/>
          <w:sz w:val="22"/>
          <w:szCs w:val="22"/>
        </w:rPr>
      </w:pPr>
      <w:r>
        <w:rPr>
          <w:rFonts w:ascii="Arial" w:eastAsia="Arial" w:hAnsi="Arial" w:cs="Arial"/>
          <w:sz w:val="22"/>
          <w:szCs w:val="22"/>
        </w:rPr>
        <w:t>Students bringing a firearm to school shall be expelled for not less than twelve months.  The Superintendent shall have the authority to recommend this expulsion requirement be modified for a student on a case-by-case basis.  For purposes of this portion of this policy, the term “firearm” includes any weapon which is designed to expel a projectile by the action of an explosive, the frame or receiver of any such weapon, a muffler or silencer for such weapon, or any explosive, incendiary, or poison gas.</w:t>
      </w:r>
    </w:p>
    <w:p w14:paraId="0902AD2D" w14:textId="77777777" w:rsidR="00634689" w:rsidRDefault="00634689">
      <w:pPr>
        <w:ind w:left="714" w:right="-576"/>
        <w:rPr>
          <w:rFonts w:ascii="Arial" w:eastAsia="Arial" w:hAnsi="Arial" w:cs="Arial"/>
          <w:sz w:val="22"/>
          <w:szCs w:val="22"/>
        </w:rPr>
      </w:pPr>
    </w:p>
    <w:p w14:paraId="46BA4E58" w14:textId="77777777" w:rsidR="00634689" w:rsidRDefault="00A37AA8">
      <w:pPr>
        <w:ind w:right="-576"/>
        <w:rPr>
          <w:rFonts w:ascii="Arial" w:eastAsia="Arial" w:hAnsi="Arial" w:cs="Arial"/>
          <w:sz w:val="22"/>
          <w:szCs w:val="22"/>
        </w:rPr>
      </w:pPr>
      <w:r>
        <w:rPr>
          <w:rFonts w:ascii="Arial" w:eastAsia="Arial" w:hAnsi="Arial" w:cs="Arial"/>
          <w:b/>
          <w:sz w:val="22"/>
          <w:szCs w:val="22"/>
          <w:u w:val="single"/>
        </w:rPr>
        <w:t>School Transportation Discipline</w:t>
      </w:r>
      <w:r>
        <w:rPr>
          <w:rFonts w:ascii="Arial" w:eastAsia="Arial" w:hAnsi="Arial" w:cs="Arial"/>
          <w:sz w:val="22"/>
          <w:szCs w:val="22"/>
        </w:rPr>
        <w:t xml:space="preserve"> – Students are expected to maintain proper behavior at all times while being transported on a school vehicle.  Appropriate behavior includes remaining seated at all times and following instructions provided by the vehicle driver or the principal.  Students are not to damage the vehicle in any way and are not to throw any items out of vehicle windows.  Also, students are not to hit or taunt other riders.  </w:t>
      </w:r>
    </w:p>
    <w:p w14:paraId="745C6C3E" w14:textId="77777777" w:rsidR="00634689" w:rsidRDefault="00634689">
      <w:pPr>
        <w:ind w:right="-576"/>
        <w:rPr>
          <w:rFonts w:ascii="Arial" w:eastAsia="Arial" w:hAnsi="Arial" w:cs="Arial"/>
          <w:sz w:val="22"/>
          <w:szCs w:val="22"/>
        </w:rPr>
      </w:pPr>
    </w:p>
    <w:p w14:paraId="18B18468" w14:textId="77777777" w:rsidR="00634689" w:rsidRDefault="00A37AA8">
      <w:pPr>
        <w:ind w:right="-576"/>
        <w:rPr>
          <w:rFonts w:ascii="Arial" w:eastAsia="Arial" w:hAnsi="Arial" w:cs="Arial"/>
          <w:sz w:val="22"/>
          <w:szCs w:val="22"/>
        </w:rPr>
      </w:pPr>
      <w:r>
        <w:rPr>
          <w:rFonts w:ascii="Arial" w:eastAsia="Arial" w:hAnsi="Arial" w:cs="Arial"/>
          <w:sz w:val="22"/>
          <w:szCs w:val="22"/>
        </w:rPr>
        <w:t>Discipline on school vehicles is the responsibility of the driver.  If the driver refers a vehicle discipline incident to the school, a school administrator may meet with the students about the possible incident.  If it is determined that the student acted inappropriately, the student may be disciplined by the school.</w:t>
      </w:r>
    </w:p>
    <w:p w14:paraId="6D314340" w14:textId="77777777" w:rsidR="00634689" w:rsidRDefault="00634689">
      <w:pPr>
        <w:ind w:right="-576"/>
        <w:rPr>
          <w:rFonts w:ascii="Arial" w:eastAsia="Arial" w:hAnsi="Arial" w:cs="Arial"/>
          <w:sz w:val="22"/>
          <w:szCs w:val="22"/>
          <w:u w:val="single"/>
        </w:rPr>
      </w:pPr>
    </w:p>
    <w:p w14:paraId="15EDD44E" w14:textId="77777777" w:rsidR="00634689" w:rsidRDefault="00634689">
      <w:pPr>
        <w:ind w:left="720" w:right="-576"/>
        <w:rPr>
          <w:rFonts w:ascii="Arial" w:eastAsia="Arial" w:hAnsi="Arial" w:cs="Arial"/>
          <w:sz w:val="22"/>
          <w:szCs w:val="22"/>
        </w:rPr>
      </w:pPr>
    </w:p>
    <w:p w14:paraId="5FF67718" w14:textId="77777777" w:rsidR="00634689" w:rsidRDefault="00634689">
      <w:pPr>
        <w:ind w:right="-576" w:firstLine="720"/>
        <w:rPr>
          <w:rFonts w:ascii="Arial" w:eastAsia="Arial" w:hAnsi="Arial" w:cs="Arial"/>
          <w:sz w:val="22"/>
          <w:szCs w:val="22"/>
        </w:rPr>
      </w:pPr>
    </w:p>
    <w:p w14:paraId="0D43CDDB" w14:textId="77777777" w:rsidR="00634689" w:rsidRDefault="00A37AA8">
      <w:pPr>
        <w:ind w:right="-576"/>
        <w:jc w:val="center"/>
        <w:rPr>
          <w:rFonts w:ascii="Arial" w:eastAsia="Arial" w:hAnsi="Arial" w:cs="Arial"/>
          <w:b/>
          <w:sz w:val="28"/>
          <w:szCs w:val="28"/>
        </w:rPr>
      </w:pPr>
      <w:r>
        <w:rPr>
          <w:rFonts w:ascii="Arial" w:eastAsia="Arial" w:hAnsi="Arial" w:cs="Arial"/>
          <w:b/>
          <w:sz w:val="28"/>
          <w:szCs w:val="28"/>
        </w:rPr>
        <w:t xml:space="preserve">Academics </w:t>
      </w:r>
    </w:p>
    <w:p w14:paraId="7D3D00E1" w14:textId="77777777" w:rsidR="00634689" w:rsidRDefault="00634689">
      <w:pPr>
        <w:ind w:right="-576"/>
        <w:rPr>
          <w:rFonts w:ascii="Arial" w:eastAsia="Arial" w:hAnsi="Arial" w:cs="Arial"/>
          <w:sz w:val="22"/>
          <w:szCs w:val="22"/>
          <w:u w:val="single"/>
        </w:rPr>
      </w:pPr>
    </w:p>
    <w:p w14:paraId="2857AC07" w14:textId="77777777" w:rsidR="00634689" w:rsidRDefault="00A37AA8">
      <w:pPr>
        <w:ind w:right="-576"/>
        <w:rPr>
          <w:rFonts w:ascii="Arial" w:eastAsia="Arial" w:hAnsi="Arial" w:cs="Arial"/>
          <w:b/>
          <w:sz w:val="22"/>
          <w:szCs w:val="22"/>
        </w:rPr>
      </w:pPr>
      <w:r>
        <w:rPr>
          <w:rFonts w:ascii="Arial" w:eastAsia="Arial" w:hAnsi="Arial" w:cs="Arial"/>
          <w:b/>
          <w:sz w:val="22"/>
          <w:szCs w:val="22"/>
          <w:u w:val="single"/>
        </w:rPr>
        <w:t>HLV Code of Academic Excellence</w:t>
      </w:r>
      <w:r>
        <w:rPr>
          <w:rFonts w:ascii="Arial" w:eastAsia="Arial" w:hAnsi="Arial" w:cs="Arial"/>
          <w:b/>
          <w:sz w:val="22"/>
          <w:szCs w:val="22"/>
        </w:rPr>
        <w:t xml:space="preserve">: </w:t>
      </w:r>
      <w:r>
        <w:rPr>
          <w:rFonts w:ascii="Arial" w:eastAsia="Arial" w:hAnsi="Arial" w:cs="Arial"/>
          <w:sz w:val="22"/>
          <w:szCs w:val="22"/>
        </w:rPr>
        <w:t>It is our belief that as a school we must set appropriate criteria and expectations which will challenge our students to perform to their highest abilities.  Our major goal is to develop students who have developed an intrinsic desire to learn, for this is the basis of all learning throughout life.  Through this basic goal lies that foundation of development, because the primary purpose of learning is not to possess knowledge, which is constantly changing, but rather to develop an ability to seek information and use it.  It is on this philosophy which the HLV Code of Academic Excellence is founded.</w:t>
      </w:r>
    </w:p>
    <w:p w14:paraId="466F5EC9" w14:textId="77777777" w:rsidR="00634689" w:rsidRDefault="00634689">
      <w:pPr>
        <w:ind w:right="-576"/>
        <w:rPr>
          <w:ins w:id="3" w:author="Cory Lahndorf" w:date="2018-08-01T12:53:00Z"/>
          <w:rFonts w:ascii="Arial" w:eastAsia="Arial" w:hAnsi="Arial" w:cs="Arial"/>
          <w:b/>
          <w:sz w:val="22"/>
          <w:szCs w:val="22"/>
        </w:rPr>
      </w:pPr>
    </w:p>
    <w:p w14:paraId="3994217B" w14:textId="77777777" w:rsidR="00634689" w:rsidRDefault="00634689">
      <w:pPr>
        <w:ind w:right="-576"/>
        <w:rPr>
          <w:ins w:id="4" w:author="Cory Lahndorf" w:date="2018-08-01T12:53:00Z"/>
          <w:rFonts w:ascii="Arial" w:eastAsia="Arial" w:hAnsi="Arial" w:cs="Arial"/>
          <w:b/>
          <w:sz w:val="22"/>
          <w:szCs w:val="22"/>
        </w:rPr>
      </w:pPr>
    </w:p>
    <w:p w14:paraId="02D54B12" w14:textId="77777777" w:rsidR="00634689" w:rsidRDefault="00634689">
      <w:pPr>
        <w:ind w:right="-576"/>
        <w:rPr>
          <w:rFonts w:ascii="Arial" w:eastAsia="Arial" w:hAnsi="Arial" w:cs="Arial"/>
          <w:b/>
          <w:sz w:val="22"/>
          <w:szCs w:val="22"/>
        </w:rPr>
      </w:pPr>
    </w:p>
    <w:p w14:paraId="4BADADC8" w14:textId="77777777" w:rsidR="00040A85" w:rsidRDefault="00040A85">
      <w:pPr>
        <w:ind w:right="-576"/>
        <w:rPr>
          <w:rFonts w:ascii="Arial" w:eastAsia="Arial" w:hAnsi="Arial" w:cs="Arial"/>
          <w:b/>
          <w:sz w:val="22"/>
          <w:szCs w:val="22"/>
        </w:rPr>
      </w:pPr>
    </w:p>
    <w:p w14:paraId="60F0ACFF" w14:textId="77777777" w:rsidR="00634689" w:rsidRDefault="00A37AA8">
      <w:pPr>
        <w:ind w:right="-576"/>
        <w:rPr>
          <w:rFonts w:ascii="Arial" w:eastAsia="Arial" w:hAnsi="Arial" w:cs="Arial"/>
          <w:b/>
          <w:sz w:val="22"/>
          <w:szCs w:val="22"/>
          <w:u w:val="single"/>
        </w:rPr>
      </w:pPr>
      <w:r>
        <w:rPr>
          <w:rFonts w:ascii="Arial" w:eastAsia="Arial" w:hAnsi="Arial" w:cs="Arial"/>
          <w:b/>
          <w:sz w:val="22"/>
          <w:szCs w:val="22"/>
          <w:u w:val="single"/>
        </w:rPr>
        <w:t>Recognition of Excellence</w:t>
      </w:r>
    </w:p>
    <w:p w14:paraId="0C298D3A" w14:textId="77777777" w:rsidR="00634689" w:rsidRDefault="00634689">
      <w:pPr>
        <w:ind w:right="-576"/>
        <w:rPr>
          <w:rFonts w:ascii="Arial" w:eastAsia="Arial" w:hAnsi="Arial" w:cs="Arial"/>
          <w:sz w:val="22"/>
          <w:szCs w:val="22"/>
          <w:u w:val="single"/>
        </w:rPr>
      </w:pPr>
    </w:p>
    <w:p w14:paraId="311BB4B3" w14:textId="77777777" w:rsidR="00634689" w:rsidRDefault="00A37AA8">
      <w:pPr>
        <w:ind w:right="-576"/>
        <w:rPr>
          <w:rFonts w:ascii="Arial" w:eastAsia="Arial" w:hAnsi="Arial" w:cs="Arial"/>
          <w:sz w:val="22"/>
          <w:szCs w:val="22"/>
        </w:rPr>
      </w:pPr>
      <w:r>
        <w:rPr>
          <w:rFonts w:ascii="Arial" w:eastAsia="Arial" w:hAnsi="Arial" w:cs="Arial"/>
          <w:sz w:val="22"/>
          <w:szCs w:val="22"/>
          <w:u w:val="single"/>
        </w:rPr>
        <w:t>Exceptional Progress Reports</w:t>
      </w:r>
    </w:p>
    <w:p w14:paraId="0EF00D93" w14:textId="77777777" w:rsidR="00634689" w:rsidRDefault="00A37AA8">
      <w:pPr>
        <w:ind w:left="720" w:right="-576"/>
        <w:rPr>
          <w:rFonts w:ascii="Arial" w:eastAsia="Arial" w:hAnsi="Arial" w:cs="Arial"/>
          <w:sz w:val="22"/>
          <w:szCs w:val="22"/>
        </w:rPr>
      </w:pPr>
      <w:r>
        <w:rPr>
          <w:rFonts w:ascii="Arial" w:eastAsia="Arial" w:hAnsi="Arial" w:cs="Arial"/>
          <w:sz w:val="22"/>
          <w:szCs w:val="22"/>
        </w:rPr>
        <w:t>Periodic reports sent to selected students of all grades for exemplary performance in the classroom</w:t>
      </w:r>
    </w:p>
    <w:p w14:paraId="2A456C03" w14:textId="77777777" w:rsidR="00634689" w:rsidRDefault="00634689">
      <w:pPr>
        <w:ind w:right="-576"/>
        <w:rPr>
          <w:rFonts w:ascii="Arial" w:eastAsia="Arial" w:hAnsi="Arial" w:cs="Arial"/>
          <w:sz w:val="22"/>
          <w:szCs w:val="22"/>
        </w:rPr>
      </w:pPr>
    </w:p>
    <w:p w14:paraId="444D7DFD" w14:textId="77777777" w:rsidR="00634689" w:rsidRDefault="00A37AA8">
      <w:pPr>
        <w:ind w:right="-576"/>
        <w:rPr>
          <w:rFonts w:ascii="Arial" w:eastAsia="Arial" w:hAnsi="Arial" w:cs="Arial"/>
          <w:sz w:val="22"/>
          <w:szCs w:val="22"/>
        </w:rPr>
      </w:pPr>
      <w:r>
        <w:rPr>
          <w:rFonts w:ascii="Arial" w:eastAsia="Arial" w:hAnsi="Arial" w:cs="Arial"/>
          <w:sz w:val="22"/>
          <w:szCs w:val="22"/>
          <w:u w:val="single"/>
        </w:rPr>
        <w:t>Perfect Attendance Certificates</w:t>
      </w:r>
    </w:p>
    <w:p w14:paraId="6BE73703" w14:textId="77777777" w:rsidR="00634689" w:rsidRDefault="00A37AA8">
      <w:pPr>
        <w:ind w:right="-576"/>
        <w:rPr>
          <w:rFonts w:ascii="Arial" w:eastAsia="Arial" w:hAnsi="Arial" w:cs="Arial"/>
          <w:sz w:val="22"/>
          <w:szCs w:val="22"/>
        </w:rPr>
      </w:pPr>
      <w:r>
        <w:rPr>
          <w:rFonts w:ascii="Arial" w:eastAsia="Arial" w:hAnsi="Arial" w:cs="Arial"/>
          <w:sz w:val="22"/>
          <w:szCs w:val="22"/>
        </w:rPr>
        <w:tab/>
        <w:t>Presented to students in grades 7-12 who attended school every day</w:t>
      </w:r>
    </w:p>
    <w:p w14:paraId="203661B5" w14:textId="77777777" w:rsidR="00634689" w:rsidRDefault="00634689">
      <w:pPr>
        <w:ind w:right="-576"/>
        <w:rPr>
          <w:rFonts w:ascii="Arial" w:eastAsia="Arial" w:hAnsi="Arial" w:cs="Arial"/>
          <w:sz w:val="22"/>
          <w:szCs w:val="22"/>
        </w:rPr>
      </w:pPr>
    </w:p>
    <w:p w14:paraId="614F1AB8" w14:textId="77777777" w:rsidR="00634689" w:rsidRDefault="00A37AA8">
      <w:pPr>
        <w:ind w:right="-576"/>
        <w:rPr>
          <w:rFonts w:ascii="Arial" w:eastAsia="Arial" w:hAnsi="Arial" w:cs="Arial"/>
          <w:sz w:val="22"/>
          <w:szCs w:val="22"/>
          <w:u w:val="single"/>
        </w:rPr>
      </w:pPr>
      <w:r>
        <w:rPr>
          <w:rFonts w:ascii="Arial" w:eastAsia="Arial" w:hAnsi="Arial" w:cs="Arial"/>
          <w:sz w:val="22"/>
          <w:szCs w:val="22"/>
          <w:u w:val="single"/>
        </w:rPr>
        <w:t>Letters and/or Certificates of Commendation from Administration and Staff</w:t>
      </w:r>
    </w:p>
    <w:p w14:paraId="32C0E700" w14:textId="77777777" w:rsidR="00634689" w:rsidRDefault="00A37AA8">
      <w:pPr>
        <w:ind w:right="-576"/>
        <w:rPr>
          <w:rFonts w:ascii="Arial" w:eastAsia="Arial" w:hAnsi="Arial" w:cs="Arial"/>
          <w:sz w:val="22"/>
          <w:szCs w:val="22"/>
        </w:rPr>
      </w:pPr>
      <w:r>
        <w:rPr>
          <w:rFonts w:ascii="Arial" w:eastAsia="Arial" w:hAnsi="Arial" w:cs="Arial"/>
          <w:sz w:val="22"/>
          <w:szCs w:val="22"/>
        </w:rPr>
        <w:tab/>
        <w:t>-To any students who have been on the honor roll all four quarters from the previous year</w:t>
      </w:r>
    </w:p>
    <w:p w14:paraId="2D6AC2E4" w14:textId="77777777" w:rsidR="00634689" w:rsidRDefault="00A37AA8">
      <w:pPr>
        <w:ind w:right="-576"/>
        <w:rPr>
          <w:rFonts w:ascii="Arial" w:eastAsia="Arial" w:hAnsi="Arial" w:cs="Arial"/>
          <w:sz w:val="22"/>
          <w:szCs w:val="22"/>
        </w:rPr>
      </w:pPr>
      <w:r>
        <w:rPr>
          <w:rFonts w:ascii="Arial" w:eastAsia="Arial" w:hAnsi="Arial" w:cs="Arial"/>
          <w:sz w:val="22"/>
          <w:szCs w:val="22"/>
        </w:rPr>
        <w:tab/>
        <w:t>-To any students who have maintained a 3.75 GPA or higher during the preceding year</w:t>
      </w:r>
    </w:p>
    <w:p w14:paraId="73C38123" w14:textId="77777777" w:rsidR="00634689" w:rsidRDefault="00A37AA8">
      <w:pPr>
        <w:ind w:right="-576"/>
        <w:rPr>
          <w:rFonts w:ascii="Arial" w:eastAsia="Arial" w:hAnsi="Arial" w:cs="Arial"/>
          <w:sz w:val="22"/>
          <w:szCs w:val="22"/>
        </w:rPr>
      </w:pPr>
      <w:r>
        <w:rPr>
          <w:rFonts w:ascii="Arial" w:eastAsia="Arial" w:hAnsi="Arial" w:cs="Arial"/>
          <w:sz w:val="22"/>
          <w:szCs w:val="22"/>
        </w:rPr>
        <w:tab/>
        <w:t>-To any students who have maintained a 3.30 to 3.74 GPA during the preceding year</w:t>
      </w:r>
    </w:p>
    <w:p w14:paraId="2E3E1387" w14:textId="77777777" w:rsidR="00634689" w:rsidRDefault="00A37AA8">
      <w:pPr>
        <w:ind w:right="-576"/>
        <w:rPr>
          <w:rFonts w:ascii="Arial" w:eastAsia="Arial" w:hAnsi="Arial" w:cs="Arial"/>
          <w:sz w:val="22"/>
          <w:szCs w:val="22"/>
        </w:rPr>
      </w:pPr>
      <w:r>
        <w:rPr>
          <w:rFonts w:ascii="Arial" w:eastAsia="Arial" w:hAnsi="Arial" w:cs="Arial"/>
          <w:sz w:val="22"/>
          <w:szCs w:val="22"/>
        </w:rPr>
        <w:tab/>
        <w:t>-To any students who maintained a 3.0 to 3.29 GPA during the preceding year</w:t>
      </w:r>
    </w:p>
    <w:p w14:paraId="1E7FE69B" w14:textId="77777777" w:rsidR="00634689" w:rsidRDefault="00634689">
      <w:pPr>
        <w:ind w:right="-576"/>
        <w:rPr>
          <w:rFonts w:ascii="Arial" w:eastAsia="Arial" w:hAnsi="Arial" w:cs="Arial"/>
          <w:sz w:val="22"/>
          <w:szCs w:val="22"/>
        </w:rPr>
      </w:pPr>
    </w:p>
    <w:p w14:paraId="2BBE8381" w14:textId="77777777" w:rsidR="00634689" w:rsidRDefault="00634689">
      <w:pPr>
        <w:ind w:right="-576"/>
        <w:rPr>
          <w:rFonts w:ascii="Arial" w:eastAsia="Arial" w:hAnsi="Arial" w:cs="Arial"/>
          <w:sz w:val="22"/>
          <w:szCs w:val="22"/>
          <w:u w:val="single"/>
        </w:rPr>
      </w:pPr>
    </w:p>
    <w:p w14:paraId="46C7B25F" w14:textId="77777777" w:rsidR="00634689" w:rsidRDefault="00634689">
      <w:pPr>
        <w:ind w:right="-576"/>
        <w:rPr>
          <w:rFonts w:ascii="Arial" w:eastAsia="Arial" w:hAnsi="Arial" w:cs="Arial"/>
          <w:sz w:val="22"/>
          <w:szCs w:val="22"/>
          <w:u w:val="single"/>
        </w:rPr>
      </w:pPr>
    </w:p>
    <w:p w14:paraId="7612BD6D" w14:textId="77777777" w:rsidR="00634689" w:rsidRDefault="00A37AA8">
      <w:pPr>
        <w:ind w:right="-576"/>
        <w:rPr>
          <w:rFonts w:ascii="Arial" w:eastAsia="Arial" w:hAnsi="Arial" w:cs="Arial"/>
          <w:sz w:val="22"/>
          <w:szCs w:val="22"/>
          <w:u w:val="single"/>
        </w:rPr>
      </w:pPr>
      <w:r>
        <w:rPr>
          <w:rFonts w:ascii="Arial" w:eastAsia="Arial" w:hAnsi="Arial" w:cs="Arial"/>
          <w:sz w:val="22"/>
          <w:szCs w:val="22"/>
          <w:u w:val="single"/>
        </w:rPr>
        <w:t>Class Cumulative Grade Point</w:t>
      </w:r>
    </w:p>
    <w:p w14:paraId="47F9F369" w14:textId="77777777" w:rsidR="00634689" w:rsidRDefault="00A37AA8">
      <w:pPr>
        <w:ind w:right="-576"/>
        <w:rPr>
          <w:rFonts w:ascii="Arial" w:eastAsia="Arial" w:hAnsi="Arial" w:cs="Arial"/>
          <w:sz w:val="22"/>
          <w:szCs w:val="22"/>
        </w:rPr>
      </w:pPr>
      <w:r>
        <w:rPr>
          <w:rFonts w:ascii="Arial" w:eastAsia="Arial" w:hAnsi="Arial" w:cs="Arial"/>
          <w:sz w:val="22"/>
          <w:szCs w:val="22"/>
        </w:rPr>
        <w:t>Recognition will be given to the class which maintains the highest cumulative GPA as a class.  This honor will be presented in the fall of the following year and will be done for grades 7-8 and 9-12 with a winner in each group.</w:t>
      </w:r>
    </w:p>
    <w:p w14:paraId="5AFBE3E0" w14:textId="77777777" w:rsidR="00634689" w:rsidRDefault="00634689">
      <w:pPr>
        <w:ind w:right="-576"/>
        <w:jc w:val="center"/>
        <w:rPr>
          <w:rFonts w:ascii="Arial" w:eastAsia="Arial" w:hAnsi="Arial" w:cs="Arial"/>
          <w:sz w:val="22"/>
          <w:szCs w:val="22"/>
        </w:rPr>
      </w:pPr>
    </w:p>
    <w:p w14:paraId="0C61F553" w14:textId="77777777" w:rsidR="00634689" w:rsidRDefault="00634689">
      <w:pPr>
        <w:ind w:right="-576"/>
        <w:rPr>
          <w:rFonts w:ascii="Arial" w:eastAsia="Arial" w:hAnsi="Arial" w:cs="Arial"/>
          <w:sz w:val="22"/>
          <w:szCs w:val="22"/>
          <w:u w:val="single"/>
        </w:rPr>
      </w:pPr>
    </w:p>
    <w:p w14:paraId="250D28AD" w14:textId="77777777" w:rsidR="00634689" w:rsidRDefault="00A37AA8">
      <w:pPr>
        <w:ind w:right="-576"/>
        <w:rPr>
          <w:rFonts w:ascii="Arial" w:eastAsia="Arial" w:hAnsi="Arial" w:cs="Arial"/>
          <w:b/>
          <w:sz w:val="22"/>
          <w:szCs w:val="22"/>
        </w:rPr>
      </w:pPr>
      <w:r>
        <w:rPr>
          <w:rFonts w:ascii="Arial" w:eastAsia="Arial" w:hAnsi="Arial" w:cs="Arial"/>
          <w:b/>
          <w:sz w:val="22"/>
          <w:szCs w:val="22"/>
        </w:rPr>
        <w:t xml:space="preserve">Academic Eligibility Policy </w:t>
      </w:r>
    </w:p>
    <w:p w14:paraId="04DE3F2E" w14:textId="77777777" w:rsidR="00634689" w:rsidRDefault="00634689">
      <w:pPr>
        <w:ind w:right="-576"/>
        <w:rPr>
          <w:rFonts w:ascii="Arial" w:eastAsia="Arial" w:hAnsi="Arial" w:cs="Arial"/>
          <w:b/>
          <w:sz w:val="22"/>
          <w:szCs w:val="22"/>
          <w:u w:val="single"/>
        </w:rPr>
      </w:pPr>
    </w:p>
    <w:p w14:paraId="5D2A8261" w14:textId="77777777" w:rsidR="00634689" w:rsidRDefault="00A37AA8">
      <w:pPr>
        <w:ind w:right="-576"/>
        <w:rPr>
          <w:rFonts w:ascii="Arial" w:eastAsia="Arial" w:hAnsi="Arial" w:cs="Arial"/>
          <w:sz w:val="22"/>
          <w:szCs w:val="22"/>
        </w:rPr>
      </w:pPr>
      <w:r>
        <w:rPr>
          <w:rFonts w:ascii="Arial" w:eastAsia="Arial" w:hAnsi="Arial" w:cs="Arial"/>
          <w:sz w:val="22"/>
          <w:szCs w:val="22"/>
        </w:rPr>
        <w:t>The purpose of an academic eligibility policy is three-fold:</w:t>
      </w:r>
    </w:p>
    <w:p w14:paraId="42D8A5B2" w14:textId="77777777" w:rsidR="00634689" w:rsidRDefault="00A37AA8">
      <w:pPr>
        <w:numPr>
          <w:ilvl w:val="0"/>
          <w:numId w:val="10"/>
        </w:numPr>
        <w:ind w:right="-576"/>
        <w:contextualSpacing/>
        <w:rPr>
          <w:rFonts w:ascii="Arial" w:eastAsia="Arial" w:hAnsi="Arial" w:cs="Arial"/>
          <w:sz w:val="22"/>
          <w:szCs w:val="22"/>
        </w:rPr>
      </w:pPr>
      <w:r>
        <w:rPr>
          <w:rFonts w:ascii="Arial" w:eastAsia="Arial" w:hAnsi="Arial" w:cs="Arial"/>
          <w:sz w:val="22"/>
          <w:szCs w:val="22"/>
        </w:rPr>
        <w:t>It demonstrates the high priority the school sets on academics</w:t>
      </w:r>
    </w:p>
    <w:p w14:paraId="0C596B12" w14:textId="77777777" w:rsidR="00634689" w:rsidRDefault="00A37AA8">
      <w:pPr>
        <w:numPr>
          <w:ilvl w:val="0"/>
          <w:numId w:val="10"/>
        </w:numPr>
        <w:ind w:right="-576"/>
        <w:contextualSpacing/>
        <w:rPr>
          <w:rFonts w:ascii="Arial" w:eastAsia="Arial" w:hAnsi="Arial" w:cs="Arial"/>
          <w:sz w:val="22"/>
          <w:szCs w:val="22"/>
        </w:rPr>
      </w:pPr>
      <w:r>
        <w:rPr>
          <w:rFonts w:ascii="Arial" w:eastAsia="Arial" w:hAnsi="Arial" w:cs="Arial"/>
          <w:sz w:val="22"/>
          <w:szCs w:val="22"/>
        </w:rPr>
        <w:t>The policy should motivate students to do better in order to remain eligible.</w:t>
      </w:r>
    </w:p>
    <w:p w14:paraId="5D6D3700" w14:textId="77777777" w:rsidR="00634689" w:rsidRDefault="00A37AA8">
      <w:pPr>
        <w:numPr>
          <w:ilvl w:val="0"/>
          <w:numId w:val="10"/>
        </w:numPr>
        <w:ind w:right="-576"/>
        <w:contextualSpacing/>
        <w:rPr>
          <w:rFonts w:ascii="Arial" w:eastAsia="Arial" w:hAnsi="Arial" w:cs="Arial"/>
          <w:sz w:val="22"/>
          <w:szCs w:val="22"/>
        </w:rPr>
      </w:pPr>
      <w:r>
        <w:rPr>
          <w:rFonts w:ascii="Arial" w:eastAsia="Arial" w:hAnsi="Arial" w:cs="Arial"/>
          <w:sz w:val="22"/>
          <w:szCs w:val="22"/>
        </w:rPr>
        <w:t>For those unable to remain eligible, the ineligibility period gives them time away from activities to devote to studies.</w:t>
      </w:r>
    </w:p>
    <w:p w14:paraId="41E3F44F" w14:textId="77777777" w:rsidR="00634689" w:rsidRDefault="00634689">
      <w:pPr>
        <w:ind w:left="2160" w:right="-576"/>
        <w:rPr>
          <w:rFonts w:ascii="Arial" w:eastAsia="Arial" w:hAnsi="Arial" w:cs="Arial"/>
          <w:sz w:val="22"/>
          <w:szCs w:val="22"/>
        </w:rPr>
      </w:pPr>
    </w:p>
    <w:p w14:paraId="61205775" w14:textId="77777777" w:rsidR="00634689" w:rsidRDefault="00A37AA8">
      <w:pPr>
        <w:ind w:right="-576"/>
        <w:rPr>
          <w:rFonts w:ascii="Arial" w:eastAsia="Arial" w:hAnsi="Arial" w:cs="Arial"/>
          <w:sz w:val="22"/>
          <w:szCs w:val="22"/>
        </w:rPr>
      </w:pPr>
      <w:r>
        <w:rPr>
          <w:rFonts w:ascii="Arial" w:eastAsia="Arial" w:hAnsi="Arial" w:cs="Arial"/>
          <w:b/>
          <w:sz w:val="22"/>
          <w:szCs w:val="22"/>
          <w:u w:val="single"/>
        </w:rPr>
        <w:t>Eligibility Rule</w:t>
      </w:r>
      <w:r>
        <w:rPr>
          <w:rFonts w:ascii="Arial" w:eastAsia="Arial" w:hAnsi="Arial" w:cs="Arial"/>
          <w:b/>
          <w:sz w:val="22"/>
          <w:szCs w:val="22"/>
        </w:rPr>
        <w:t xml:space="preserve">: </w:t>
      </w:r>
      <w:r>
        <w:rPr>
          <w:rFonts w:ascii="Arial" w:eastAsia="Arial" w:hAnsi="Arial" w:cs="Arial"/>
          <w:sz w:val="22"/>
          <w:szCs w:val="22"/>
        </w:rPr>
        <w:t>Eligibility for participation in school sponsored activities shall be determined by the administration.  All participants in interscholastic athletics, music, and speech in grades 9-12 will meet the academic requirements for participation in these activities established either by the state or by the state associations.  All students entering grade 9 will be academically eligible.</w:t>
      </w:r>
    </w:p>
    <w:p w14:paraId="30C81EC3" w14:textId="77777777" w:rsidR="00634689" w:rsidRDefault="00634689">
      <w:pPr>
        <w:ind w:right="-576" w:firstLine="720"/>
        <w:rPr>
          <w:rFonts w:ascii="Arial" w:eastAsia="Arial" w:hAnsi="Arial" w:cs="Arial"/>
          <w:sz w:val="22"/>
          <w:szCs w:val="22"/>
        </w:rPr>
      </w:pPr>
    </w:p>
    <w:p w14:paraId="0850F0F7" w14:textId="77777777" w:rsidR="00634689" w:rsidRDefault="00A37AA8">
      <w:pPr>
        <w:ind w:right="-576"/>
        <w:rPr>
          <w:rFonts w:ascii="Arial" w:eastAsia="Arial" w:hAnsi="Arial" w:cs="Arial"/>
          <w:sz w:val="22"/>
          <w:szCs w:val="22"/>
        </w:rPr>
      </w:pPr>
      <w:r>
        <w:rPr>
          <w:rFonts w:ascii="Arial" w:eastAsia="Arial" w:hAnsi="Arial" w:cs="Arial"/>
          <w:sz w:val="22"/>
          <w:szCs w:val="22"/>
        </w:rPr>
        <w:t>Students in grades 7-8 will be required to meet the same academic requirements as students in grades 9-12.  Any student in grade 7 or grade 8 who does not meet these academic requirements will be ineligible to participate in extracurricular activities for 30 scheduled calendar days.</w:t>
      </w:r>
    </w:p>
    <w:p w14:paraId="2438EA35" w14:textId="77777777" w:rsidR="00634689" w:rsidRDefault="00634689">
      <w:pPr>
        <w:ind w:right="-576"/>
        <w:rPr>
          <w:rFonts w:ascii="Arial" w:eastAsia="Arial" w:hAnsi="Arial" w:cs="Arial"/>
          <w:sz w:val="22"/>
          <w:szCs w:val="22"/>
        </w:rPr>
      </w:pPr>
    </w:p>
    <w:p w14:paraId="367DA8C1" w14:textId="77777777" w:rsidR="00634689" w:rsidRDefault="00A37AA8">
      <w:pPr>
        <w:ind w:right="-576"/>
        <w:rPr>
          <w:rFonts w:ascii="Arial" w:eastAsia="Arial" w:hAnsi="Arial" w:cs="Arial"/>
          <w:sz w:val="22"/>
          <w:szCs w:val="22"/>
        </w:rPr>
      </w:pPr>
      <w:r>
        <w:rPr>
          <w:rFonts w:ascii="Arial" w:eastAsia="Arial" w:hAnsi="Arial" w:cs="Arial"/>
          <w:sz w:val="22"/>
          <w:szCs w:val="22"/>
        </w:rPr>
        <w:t>All students entering grade 7 will be academically eligible.</w:t>
      </w:r>
    </w:p>
    <w:p w14:paraId="0DBFC21E" w14:textId="77777777" w:rsidR="00634689" w:rsidRDefault="00634689">
      <w:pPr>
        <w:ind w:right="-576"/>
        <w:rPr>
          <w:rFonts w:ascii="Arial" w:eastAsia="Arial" w:hAnsi="Arial" w:cs="Arial"/>
          <w:sz w:val="22"/>
          <w:szCs w:val="22"/>
        </w:rPr>
      </w:pPr>
    </w:p>
    <w:p w14:paraId="1086AFC0" w14:textId="77777777" w:rsidR="00634689" w:rsidRDefault="00A37AA8">
      <w:pPr>
        <w:ind w:right="-576"/>
        <w:rPr>
          <w:rFonts w:ascii="Arial" w:eastAsia="Arial" w:hAnsi="Arial" w:cs="Arial"/>
          <w:sz w:val="22"/>
          <w:szCs w:val="22"/>
        </w:rPr>
      </w:pPr>
      <w:r>
        <w:rPr>
          <w:rFonts w:ascii="Arial" w:eastAsia="Arial" w:hAnsi="Arial" w:cs="Arial"/>
          <w:sz w:val="22"/>
          <w:szCs w:val="22"/>
        </w:rPr>
        <w:t>Students may participate in practices and rehearsals during a period of ineligibility.  They may not participate in actual games, concerts, contests, etc.</w:t>
      </w:r>
    </w:p>
    <w:p w14:paraId="1A110ABB" w14:textId="77777777" w:rsidR="00634689" w:rsidRDefault="00634689">
      <w:pPr>
        <w:ind w:right="-576"/>
        <w:rPr>
          <w:rFonts w:ascii="Arial" w:eastAsia="Arial" w:hAnsi="Arial" w:cs="Arial"/>
          <w:sz w:val="22"/>
          <w:szCs w:val="22"/>
        </w:rPr>
      </w:pPr>
    </w:p>
    <w:p w14:paraId="1AD56155" w14:textId="77777777" w:rsidR="00634689" w:rsidRDefault="00A37AA8">
      <w:pPr>
        <w:ind w:right="-576"/>
        <w:rPr>
          <w:rFonts w:ascii="Arial" w:eastAsia="Arial" w:hAnsi="Arial" w:cs="Arial"/>
          <w:sz w:val="22"/>
          <w:szCs w:val="22"/>
        </w:rPr>
      </w:pPr>
      <w:r>
        <w:rPr>
          <w:rFonts w:ascii="Arial" w:eastAsia="Arial" w:hAnsi="Arial" w:cs="Arial"/>
          <w:sz w:val="22"/>
          <w:szCs w:val="22"/>
        </w:rPr>
        <w:t>If a student becomes academically ineligible, the student and her/his parent are encouraged to meet with the teachers involved in order to correct the academic difficulties.</w:t>
      </w:r>
    </w:p>
    <w:p w14:paraId="0703B29A" w14:textId="77777777" w:rsidR="00634689" w:rsidRDefault="00634689">
      <w:pPr>
        <w:ind w:right="-576"/>
        <w:rPr>
          <w:rFonts w:ascii="Arial" w:eastAsia="Arial" w:hAnsi="Arial" w:cs="Arial"/>
          <w:sz w:val="22"/>
          <w:szCs w:val="22"/>
        </w:rPr>
      </w:pPr>
    </w:p>
    <w:p w14:paraId="33E784AE" w14:textId="77777777" w:rsidR="00634689" w:rsidRDefault="00A37AA8">
      <w:pPr>
        <w:ind w:right="-576"/>
        <w:rPr>
          <w:rFonts w:ascii="Arial" w:eastAsia="Arial" w:hAnsi="Arial" w:cs="Arial"/>
          <w:sz w:val="22"/>
          <w:szCs w:val="22"/>
        </w:rPr>
      </w:pPr>
      <w:r>
        <w:rPr>
          <w:rFonts w:ascii="Arial" w:eastAsia="Arial" w:hAnsi="Arial" w:cs="Arial"/>
          <w:sz w:val="22"/>
          <w:szCs w:val="22"/>
        </w:rPr>
        <w:t>It shall be the responsibility of the school principal or activities director to see that interscholastic events are conducted properly and that only eligible students are permitted to participate.</w:t>
      </w:r>
    </w:p>
    <w:p w14:paraId="53D9CCAB" w14:textId="77777777" w:rsidR="00634689" w:rsidRDefault="00634689">
      <w:pPr>
        <w:ind w:right="-576"/>
        <w:rPr>
          <w:rFonts w:ascii="Arial" w:eastAsia="Arial" w:hAnsi="Arial" w:cs="Arial"/>
          <w:sz w:val="22"/>
          <w:szCs w:val="22"/>
        </w:rPr>
      </w:pPr>
    </w:p>
    <w:p w14:paraId="658DA492" w14:textId="77777777" w:rsidR="00634689" w:rsidRDefault="00A37AA8">
      <w:pPr>
        <w:ind w:right="-576"/>
        <w:rPr>
          <w:rFonts w:ascii="Arial" w:eastAsia="Arial" w:hAnsi="Arial" w:cs="Arial"/>
          <w:sz w:val="22"/>
          <w:szCs w:val="22"/>
        </w:rPr>
      </w:pPr>
      <w:r>
        <w:rPr>
          <w:rFonts w:ascii="Arial" w:eastAsia="Arial" w:hAnsi="Arial" w:cs="Arial"/>
          <w:sz w:val="22"/>
          <w:szCs w:val="22"/>
        </w:rPr>
        <w:t>If a student participates in an outside school sport during the school year, he/she may not accept any award that exceeds $50.00.  At no time may a student accept any award in the form of money.  During the summer months and outside the appropriate sports season, a student may enter as an individual or as a member of a team, not representing the school, in swimming, track, golf, tennis, baseball, and softball meets or contests.  If the student wins an award, he/she may accept the award provided it is not violating the amateur award rule established by any of the high school associations.  If a student violates the award rules outlined above, he/she may become ineligible for the sport for which he/she accepted the award.</w:t>
      </w:r>
    </w:p>
    <w:p w14:paraId="05EF56D3" w14:textId="77777777" w:rsidR="00634689" w:rsidRDefault="00634689">
      <w:pPr>
        <w:ind w:right="-576"/>
        <w:rPr>
          <w:rFonts w:ascii="Arial" w:eastAsia="Arial" w:hAnsi="Arial" w:cs="Arial"/>
          <w:sz w:val="22"/>
          <w:szCs w:val="22"/>
        </w:rPr>
      </w:pPr>
    </w:p>
    <w:p w14:paraId="49E291B4" w14:textId="77777777" w:rsidR="00634689" w:rsidRDefault="00A37AA8">
      <w:pPr>
        <w:ind w:right="-576"/>
        <w:rPr>
          <w:rFonts w:ascii="Arial" w:eastAsia="Arial" w:hAnsi="Arial" w:cs="Arial"/>
          <w:sz w:val="22"/>
          <w:szCs w:val="22"/>
        </w:rPr>
      </w:pPr>
      <w:r>
        <w:rPr>
          <w:rFonts w:ascii="Arial" w:eastAsia="Arial" w:hAnsi="Arial" w:cs="Arial"/>
          <w:sz w:val="22"/>
          <w:szCs w:val="22"/>
        </w:rPr>
        <w:t>During the school year, any student who plays on a regularly organized team other than the team representing her/his own high school during that sport season without the written  consent of her/his Superintendent, shall be ineligible to compete in that sport for 12 calendar months.</w:t>
      </w:r>
    </w:p>
    <w:p w14:paraId="13FC70F3" w14:textId="77777777" w:rsidR="00634689" w:rsidRDefault="00634689">
      <w:pPr>
        <w:ind w:right="-576"/>
        <w:rPr>
          <w:rFonts w:ascii="Arial" w:eastAsia="Arial" w:hAnsi="Arial" w:cs="Arial"/>
          <w:sz w:val="22"/>
          <w:szCs w:val="22"/>
          <w:u w:val="single"/>
        </w:rPr>
      </w:pPr>
    </w:p>
    <w:p w14:paraId="5685C37D" w14:textId="77777777" w:rsidR="00634689" w:rsidRDefault="00634689">
      <w:pPr>
        <w:ind w:right="-576"/>
        <w:rPr>
          <w:rFonts w:ascii="Arial" w:eastAsia="Arial" w:hAnsi="Arial" w:cs="Arial"/>
          <w:sz w:val="22"/>
          <w:szCs w:val="22"/>
          <w:u w:val="single"/>
        </w:rPr>
      </w:pPr>
    </w:p>
    <w:p w14:paraId="64A96880" w14:textId="77777777" w:rsidR="00634689" w:rsidRDefault="00A37AA8">
      <w:pPr>
        <w:ind w:right="-576"/>
        <w:rPr>
          <w:rFonts w:ascii="Arial" w:eastAsia="Arial" w:hAnsi="Arial" w:cs="Arial"/>
          <w:sz w:val="22"/>
          <w:szCs w:val="22"/>
        </w:rPr>
      </w:pPr>
      <w:r>
        <w:rPr>
          <w:rFonts w:ascii="Arial" w:eastAsia="Arial" w:hAnsi="Arial" w:cs="Arial"/>
          <w:b/>
          <w:sz w:val="22"/>
          <w:szCs w:val="22"/>
          <w:u w:val="single"/>
        </w:rPr>
        <w:t>Honors, Awards and Scholarships:</w:t>
      </w:r>
      <w:r>
        <w:rPr>
          <w:rFonts w:ascii="Arial" w:eastAsia="Arial" w:hAnsi="Arial" w:cs="Arial"/>
          <w:b/>
          <w:sz w:val="22"/>
          <w:szCs w:val="22"/>
        </w:rPr>
        <w:t xml:space="preserve"> </w:t>
      </w:r>
      <w:r>
        <w:rPr>
          <w:rFonts w:ascii="Arial" w:eastAsia="Arial" w:hAnsi="Arial" w:cs="Arial"/>
          <w:sz w:val="22"/>
          <w:szCs w:val="22"/>
        </w:rPr>
        <w:t xml:space="preserve">Any regularly enrolled student may be considered for honors awarded by the school.  Qualifications for such awards shall be established by professional school personnel who have been designated the responsibility by the superintendent of schools or the building principal. </w:t>
      </w:r>
      <w:r>
        <w:rPr>
          <w:rFonts w:ascii="Arial" w:eastAsia="Arial" w:hAnsi="Arial" w:cs="Arial"/>
          <w:color w:val="FF0000"/>
          <w:sz w:val="22"/>
          <w:szCs w:val="22"/>
        </w:rPr>
        <w:t>I</w:t>
      </w:r>
      <w:r>
        <w:rPr>
          <w:rFonts w:ascii="Arial" w:eastAsia="Arial" w:hAnsi="Arial" w:cs="Arial"/>
          <w:sz w:val="22"/>
          <w:szCs w:val="22"/>
        </w:rPr>
        <w:t>t shall be the policy of the school to issue an honor roll at the end of each nine-week period including the names of the students in grades 7-12 who have maintained a “B” average (3.0) in all academic subjects.</w:t>
      </w:r>
    </w:p>
    <w:p w14:paraId="521AEB63" w14:textId="77777777" w:rsidR="00634689" w:rsidRDefault="00634689">
      <w:pPr>
        <w:ind w:right="-576"/>
        <w:rPr>
          <w:rFonts w:ascii="Arial" w:eastAsia="Arial" w:hAnsi="Arial" w:cs="Arial"/>
          <w:sz w:val="22"/>
          <w:szCs w:val="22"/>
        </w:rPr>
      </w:pPr>
    </w:p>
    <w:p w14:paraId="6DC51C97" w14:textId="77777777" w:rsidR="00634689" w:rsidRDefault="00A37AA8">
      <w:pPr>
        <w:ind w:right="-576"/>
        <w:rPr>
          <w:rFonts w:ascii="Arial" w:eastAsia="Arial" w:hAnsi="Arial" w:cs="Arial"/>
          <w:sz w:val="22"/>
          <w:szCs w:val="22"/>
        </w:rPr>
      </w:pPr>
      <w:r>
        <w:rPr>
          <w:rFonts w:ascii="Arial" w:eastAsia="Arial" w:hAnsi="Arial" w:cs="Arial"/>
          <w:sz w:val="22"/>
          <w:szCs w:val="22"/>
        </w:rPr>
        <w:t>The rules and regulations of state organizations will be complied with in regard to presentation of any awards.</w:t>
      </w:r>
    </w:p>
    <w:p w14:paraId="3DE6AEB6" w14:textId="77777777" w:rsidR="00634689" w:rsidRDefault="00634689">
      <w:pPr>
        <w:ind w:right="-576"/>
        <w:rPr>
          <w:rFonts w:ascii="Arial" w:eastAsia="Arial" w:hAnsi="Arial" w:cs="Arial"/>
          <w:sz w:val="22"/>
          <w:szCs w:val="22"/>
        </w:rPr>
      </w:pPr>
    </w:p>
    <w:p w14:paraId="55C95EA6" w14:textId="77777777" w:rsidR="00634689" w:rsidRDefault="00A37AA8">
      <w:pPr>
        <w:ind w:right="-576"/>
        <w:rPr>
          <w:rFonts w:ascii="Arial" w:eastAsia="Arial" w:hAnsi="Arial" w:cs="Arial"/>
          <w:sz w:val="22"/>
          <w:szCs w:val="22"/>
        </w:rPr>
      </w:pPr>
      <w:r>
        <w:rPr>
          <w:rFonts w:ascii="Arial" w:eastAsia="Arial" w:hAnsi="Arial" w:cs="Arial"/>
          <w:sz w:val="22"/>
          <w:szCs w:val="22"/>
        </w:rPr>
        <w:t>Provisions will be established to govern the issuances of awards to students who participate in extracurricular programs.</w:t>
      </w:r>
    </w:p>
    <w:p w14:paraId="2940DAAD" w14:textId="77777777" w:rsidR="00634689" w:rsidRDefault="00634689">
      <w:pPr>
        <w:ind w:right="-576"/>
        <w:rPr>
          <w:rFonts w:ascii="Arial" w:eastAsia="Arial" w:hAnsi="Arial" w:cs="Arial"/>
          <w:sz w:val="22"/>
          <w:szCs w:val="22"/>
        </w:rPr>
      </w:pPr>
    </w:p>
    <w:p w14:paraId="3811E68E" w14:textId="77777777" w:rsidR="00634689" w:rsidRDefault="00634689">
      <w:pPr>
        <w:ind w:right="-576"/>
        <w:rPr>
          <w:rFonts w:ascii="Arial" w:eastAsia="Arial" w:hAnsi="Arial" w:cs="Arial"/>
          <w:sz w:val="22"/>
          <w:szCs w:val="22"/>
        </w:rPr>
      </w:pPr>
    </w:p>
    <w:p w14:paraId="21C6A8E9" w14:textId="77777777" w:rsidR="00634689" w:rsidRDefault="00A37AA8">
      <w:pPr>
        <w:ind w:right="-576"/>
        <w:rPr>
          <w:rFonts w:ascii="Arial" w:eastAsia="Arial" w:hAnsi="Arial" w:cs="Arial"/>
          <w:sz w:val="22"/>
          <w:szCs w:val="22"/>
        </w:rPr>
      </w:pPr>
      <w:r>
        <w:rPr>
          <w:rFonts w:ascii="Arial" w:eastAsia="Arial" w:hAnsi="Arial" w:cs="Arial"/>
          <w:b/>
          <w:sz w:val="22"/>
          <w:szCs w:val="22"/>
          <w:u w:val="single"/>
        </w:rPr>
        <w:t>Graduation Requirements:</w:t>
      </w:r>
      <w:r>
        <w:rPr>
          <w:rFonts w:ascii="Arial" w:eastAsia="Arial" w:hAnsi="Arial" w:cs="Arial"/>
          <w:sz w:val="22"/>
          <w:szCs w:val="22"/>
        </w:rPr>
        <w:t xml:space="preserve"> Students in grades 9 through 12 will be required to earn 44 credits in order to graduate.  In addition, students will be required to meet all of the requirements for graduation.  These requirements include:  English 8 credits</w:t>
      </w:r>
      <w:r>
        <w:rPr>
          <w:rFonts w:ascii="Arial" w:eastAsia="Arial" w:hAnsi="Arial" w:cs="Arial"/>
          <w:strike/>
          <w:sz w:val="22"/>
          <w:szCs w:val="22"/>
        </w:rPr>
        <w:t xml:space="preserve"> </w:t>
      </w:r>
      <w:r>
        <w:rPr>
          <w:rFonts w:ascii="Arial" w:eastAsia="Arial" w:hAnsi="Arial" w:cs="Arial"/>
          <w:sz w:val="22"/>
          <w:szCs w:val="22"/>
        </w:rPr>
        <w:t xml:space="preserve">, Social Studies  7 credits including 1 credit of Government, Science 6 credits including 2 credits of Physical Science and 2 credits of Biology, Mathematics 6 credits, Physical Education 2 credits (one quarter credit per year), Speech/Communications 1 credit.  </w:t>
      </w:r>
    </w:p>
    <w:p w14:paraId="5D4AA585" w14:textId="77777777" w:rsidR="00634689" w:rsidRDefault="00634689">
      <w:pPr>
        <w:ind w:right="-576"/>
        <w:rPr>
          <w:rFonts w:ascii="Arial" w:eastAsia="Arial" w:hAnsi="Arial" w:cs="Arial"/>
          <w:sz w:val="22"/>
          <w:szCs w:val="22"/>
        </w:rPr>
      </w:pPr>
    </w:p>
    <w:p w14:paraId="13BCC5F9" w14:textId="77777777" w:rsidR="00634689" w:rsidRDefault="00A37AA8">
      <w:pPr>
        <w:ind w:right="-576"/>
        <w:rPr>
          <w:rFonts w:ascii="Arial" w:eastAsia="Arial" w:hAnsi="Arial" w:cs="Arial"/>
          <w:sz w:val="22"/>
          <w:szCs w:val="22"/>
        </w:rPr>
      </w:pPr>
      <w:r>
        <w:rPr>
          <w:rFonts w:ascii="Arial" w:eastAsia="Arial" w:hAnsi="Arial" w:cs="Arial"/>
          <w:sz w:val="22"/>
          <w:szCs w:val="22"/>
        </w:rPr>
        <w:t xml:space="preserve">All students are required to be enrolled in six courses, excluding physical education.  This course requirement will only be waived by the administration if there is good cause for such a waiver.  High school students are permitted a total of </w:t>
      </w:r>
      <w:r>
        <w:rPr>
          <w:rFonts w:ascii="Arial" w:eastAsia="Arial" w:hAnsi="Arial" w:cs="Arial"/>
          <w:sz w:val="22"/>
          <w:szCs w:val="22"/>
          <w:u w:val="single"/>
        </w:rPr>
        <w:t>only</w:t>
      </w:r>
      <w:r>
        <w:rPr>
          <w:rFonts w:ascii="Arial" w:eastAsia="Arial" w:hAnsi="Arial" w:cs="Arial"/>
          <w:sz w:val="22"/>
          <w:szCs w:val="22"/>
        </w:rPr>
        <w:t xml:space="preserve"> (8) study halls per week unless a waiver of this requirement is approved by administration.</w:t>
      </w:r>
    </w:p>
    <w:p w14:paraId="4C038F17" w14:textId="77777777" w:rsidR="00634689" w:rsidRDefault="00634689">
      <w:pPr>
        <w:ind w:right="-576"/>
        <w:rPr>
          <w:rFonts w:ascii="Arial" w:eastAsia="Arial" w:hAnsi="Arial" w:cs="Arial"/>
          <w:sz w:val="22"/>
          <w:szCs w:val="22"/>
        </w:rPr>
      </w:pPr>
    </w:p>
    <w:p w14:paraId="3F953095" w14:textId="77777777" w:rsidR="00634689" w:rsidRDefault="00A37AA8">
      <w:pPr>
        <w:ind w:right="-576"/>
        <w:rPr>
          <w:rFonts w:ascii="Arial" w:eastAsia="Arial" w:hAnsi="Arial" w:cs="Arial"/>
          <w:sz w:val="22"/>
          <w:szCs w:val="22"/>
        </w:rPr>
      </w:pPr>
      <w:r>
        <w:rPr>
          <w:rFonts w:ascii="Arial" w:eastAsia="Arial" w:hAnsi="Arial" w:cs="Arial"/>
          <w:sz w:val="22"/>
          <w:szCs w:val="22"/>
        </w:rPr>
        <w:t>Permission to bring in outside credit and what courses will be accepted will come from the superintendent and principal and must be received prior to the taking of the course(s).</w:t>
      </w:r>
    </w:p>
    <w:p w14:paraId="5975AC0E" w14:textId="77777777" w:rsidR="00634689" w:rsidRDefault="00634689">
      <w:pPr>
        <w:ind w:right="-576"/>
        <w:rPr>
          <w:rFonts w:ascii="Arial" w:eastAsia="Arial" w:hAnsi="Arial" w:cs="Arial"/>
          <w:sz w:val="22"/>
          <w:szCs w:val="22"/>
        </w:rPr>
      </w:pPr>
    </w:p>
    <w:p w14:paraId="12566C75" w14:textId="77777777" w:rsidR="00634689" w:rsidRDefault="00A37AA8">
      <w:pPr>
        <w:ind w:right="-576"/>
        <w:rPr>
          <w:rFonts w:ascii="Arial" w:eastAsia="Arial" w:hAnsi="Arial" w:cs="Arial"/>
          <w:sz w:val="22"/>
          <w:szCs w:val="22"/>
        </w:rPr>
      </w:pPr>
      <w:r>
        <w:rPr>
          <w:rFonts w:ascii="Arial" w:eastAsia="Arial" w:hAnsi="Arial" w:cs="Arial"/>
          <w:sz w:val="22"/>
          <w:szCs w:val="22"/>
        </w:rPr>
        <w:t>Students who have been in regular attendance four years or more but have not met the requirements for graduation are entitled to receive an attendance certificate.  These individuals will not participate in the graduation ceremony.  Upon completion of all necessary requirements, these students will be entitled to a regular diploma for the school year in which their work is completed.</w:t>
      </w:r>
    </w:p>
    <w:p w14:paraId="188B700A" w14:textId="77777777" w:rsidR="00634689" w:rsidRDefault="00634689">
      <w:pPr>
        <w:ind w:right="-576"/>
        <w:rPr>
          <w:rFonts w:ascii="Arial" w:eastAsia="Arial" w:hAnsi="Arial" w:cs="Arial"/>
          <w:sz w:val="22"/>
          <w:szCs w:val="22"/>
        </w:rPr>
      </w:pPr>
    </w:p>
    <w:p w14:paraId="3855F791" w14:textId="77777777" w:rsidR="00634689" w:rsidRDefault="00A37AA8">
      <w:pPr>
        <w:ind w:right="-576"/>
        <w:rPr>
          <w:rFonts w:ascii="Arial" w:eastAsia="Arial" w:hAnsi="Arial" w:cs="Arial"/>
          <w:sz w:val="22"/>
          <w:szCs w:val="22"/>
        </w:rPr>
      </w:pPr>
      <w:r>
        <w:rPr>
          <w:rFonts w:ascii="Arial" w:eastAsia="Arial" w:hAnsi="Arial" w:cs="Arial"/>
          <w:sz w:val="22"/>
          <w:szCs w:val="22"/>
        </w:rPr>
        <w:t>Students must be enrolled in regular attendance in school, met graduation requirements</w:t>
      </w:r>
      <w:r>
        <w:rPr>
          <w:rFonts w:ascii="Arial" w:eastAsia="Arial" w:hAnsi="Arial" w:cs="Arial"/>
          <w:color w:val="FF0000"/>
          <w:sz w:val="22"/>
          <w:szCs w:val="22"/>
        </w:rPr>
        <w:t xml:space="preserve"> </w:t>
      </w:r>
      <w:r>
        <w:rPr>
          <w:rFonts w:ascii="Arial" w:eastAsia="Arial" w:hAnsi="Arial" w:cs="Arial"/>
          <w:sz w:val="22"/>
          <w:szCs w:val="22"/>
        </w:rPr>
        <w:t>and have all bills paid in order to participate in commencement exercises.  The only exception to the commencement attendance requirement established in the previous sentence is for students who meet the early graduation requirements established by the school district.  Any students interested in graduating early are asked to talk with the principal.</w:t>
      </w:r>
    </w:p>
    <w:p w14:paraId="55073789" w14:textId="77777777" w:rsidR="00634689" w:rsidRDefault="00634689">
      <w:pPr>
        <w:ind w:right="-576"/>
        <w:rPr>
          <w:rFonts w:ascii="Arial" w:eastAsia="Arial" w:hAnsi="Arial" w:cs="Arial"/>
          <w:sz w:val="22"/>
          <w:szCs w:val="22"/>
        </w:rPr>
      </w:pPr>
    </w:p>
    <w:p w14:paraId="10EA7603" w14:textId="77777777" w:rsidR="00634689" w:rsidRDefault="00A37AA8">
      <w:pPr>
        <w:ind w:right="-576"/>
        <w:rPr>
          <w:rFonts w:ascii="Arial" w:eastAsia="Arial" w:hAnsi="Arial" w:cs="Arial"/>
          <w:sz w:val="22"/>
          <w:szCs w:val="22"/>
        </w:rPr>
      </w:pPr>
      <w:r>
        <w:rPr>
          <w:rFonts w:ascii="Arial" w:eastAsia="Arial" w:hAnsi="Arial" w:cs="Arial"/>
          <w:b/>
          <w:sz w:val="22"/>
          <w:szCs w:val="22"/>
          <w:u w:val="single"/>
        </w:rPr>
        <w:t>Postsecondary Enrollment Options</w:t>
      </w:r>
      <w:r>
        <w:rPr>
          <w:rFonts w:ascii="Arial" w:eastAsia="Arial" w:hAnsi="Arial" w:cs="Arial"/>
          <w:b/>
          <w:sz w:val="22"/>
          <w:szCs w:val="22"/>
        </w:rPr>
        <w:t>:</w:t>
      </w:r>
      <w:r>
        <w:rPr>
          <w:rFonts w:ascii="Arial" w:eastAsia="Arial" w:hAnsi="Arial" w:cs="Arial"/>
          <w:sz w:val="22"/>
          <w:szCs w:val="22"/>
        </w:rPr>
        <w:t xml:space="preserve"> Any eleventh or twelfth grade pupil, or any 9</w:t>
      </w:r>
      <w:r>
        <w:rPr>
          <w:rFonts w:ascii="Arial" w:eastAsia="Arial" w:hAnsi="Arial" w:cs="Arial"/>
          <w:sz w:val="22"/>
          <w:szCs w:val="22"/>
          <w:vertAlign w:val="superscript"/>
        </w:rPr>
        <w:t xml:space="preserve">th  </w:t>
      </w:r>
      <w:r>
        <w:rPr>
          <w:rFonts w:ascii="Arial" w:eastAsia="Arial" w:hAnsi="Arial" w:cs="Arial"/>
          <w:sz w:val="22"/>
          <w:szCs w:val="22"/>
        </w:rPr>
        <w:t>or 10</w:t>
      </w:r>
      <w:r>
        <w:rPr>
          <w:rFonts w:ascii="Arial" w:eastAsia="Arial" w:hAnsi="Arial" w:cs="Arial"/>
          <w:sz w:val="22"/>
          <w:szCs w:val="22"/>
          <w:vertAlign w:val="superscript"/>
        </w:rPr>
        <w:t>th</w:t>
      </w:r>
      <w:r>
        <w:rPr>
          <w:rFonts w:ascii="Arial" w:eastAsia="Arial" w:hAnsi="Arial" w:cs="Arial"/>
          <w:sz w:val="22"/>
          <w:szCs w:val="22"/>
        </w:rPr>
        <w:t xml:space="preserve"> grade gifted and talented student, may enroll for courses in an eligible postsecondary institution if the pupil is enrolled in the HLV District on less than a full time basis.  The amount of tuition reimbursement for each separate course shall equal the lesser of:</w:t>
      </w:r>
    </w:p>
    <w:p w14:paraId="0DBE1281" w14:textId="77777777" w:rsidR="00634689" w:rsidRDefault="00A37AA8">
      <w:pPr>
        <w:numPr>
          <w:ilvl w:val="0"/>
          <w:numId w:val="5"/>
        </w:numPr>
        <w:ind w:right="-576"/>
        <w:contextualSpacing/>
        <w:rPr>
          <w:rFonts w:ascii="Arial" w:eastAsia="Arial" w:hAnsi="Arial" w:cs="Arial"/>
          <w:sz w:val="22"/>
          <w:szCs w:val="22"/>
        </w:rPr>
      </w:pPr>
      <w:r>
        <w:rPr>
          <w:rFonts w:ascii="Arial" w:eastAsia="Arial" w:hAnsi="Arial" w:cs="Arial"/>
          <w:sz w:val="22"/>
          <w:szCs w:val="22"/>
        </w:rPr>
        <w:t>The actual and customary costs of tuition, textbooks, materials, and fees directly related to the course taken by the eligible student.</w:t>
      </w:r>
    </w:p>
    <w:p w14:paraId="4FD8A84B" w14:textId="77777777" w:rsidR="00634689" w:rsidRDefault="00A37AA8">
      <w:pPr>
        <w:numPr>
          <w:ilvl w:val="0"/>
          <w:numId w:val="5"/>
        </w:numPr>
        <w:ind w:right="-576"/>
        <w:contextualSpacing/>
        <w:rPr>
          <w:rFonts w:ascii="Arial" w:eastAsia="Arial" w:hAnsi="Arial" w:cs="Arial"/>
          <w:sz w:val="22"/>
          <w:szCs w:val="22"/>
        </w:rPr>
      </w:pPr>
      <w:r>
        <w:rPr>
          <w:rFonts w:ascii="Arial" w:eastAsia="Arial" w:hAnsi="Arial" w:cs="Arial"/>
          <w:sz w:val="22"/>
          <w:szCs w:val="22"/>
        </w:rPr>
        <w:t>Three hundred eighty eight dollars ($388.00).</w:t>
      </w:r>
    </w:p>
    <w:p w14:paraId="45BD1F63" w14:textId="77777777" w:rsidR="00634689" w:rsidRDefault="00634689">
      <w:pPr>
        <w:ind w:left="720" w:right="-576"/>
        <w:rPr>
          <w:rFonts w:ascii="Arial" w:eastAsia="Arial" w:hAnsi="Arial" w:cs="Arial"/>
          <w:sz w:val="22"/>
          <w:szCs w:val="22"/>
        </w:rPr>
      </w:pPr>
    </w:p>
    <w:p w14:paraId="0369E027" w14:textId="77777777" w:rsidR="00634689" w:rsidRDefault="00A37AA8">
      <w:pPr>
        <w:ind w:right="-576"/>
        <w:rPr>
          <w:rFonts w:ascii="Arial" w:eastAsia="Arial" w:hAnsi="Arial" w:cs="Arial"/>
          <w:sz w:val="22"/>
          <w:szCs w:val="22"/>
        </w:rPr>
      </w:pPr>
      <w:r>
        <w:rPr>
          <w:rFonts w:ascii="Arial" w:eastAsia="Arial" w:hAnsi="Arial" w:cs="Arial"/>
          <w:sz w:val="22"/>
          <w:szCs w:val="22"/>
        </w:rPr>
        <w:t>A pupil is not eligible to enroll in a postsecondary institution on a full time basis and receive a payment for all courses in which the student is enrolled.</w:t>
      </w:r>
    </w:p>
    <w:p w14:paraId="0FC8DAB7" w14:textId="77777777" w:rsidR="00634689" w:rsidRDefault="00634689">
      <w:pPr>
        <w:ind w:right="-576"/>
        <w:rPr>
          <w:rFonts w:ascii="Arial" w:eastAsia="Arial" w:hAnsi="Arial" w:cs="Arial"/>
          <w:sz w:val="22"/>
          <w:szCs w:val="22"/>
        </w:rPr>
      </w:pPr>
    </w:p>
    <w:p w14:paraId="277B47D8" w14:textId="77777777" w:rsidR="00634689" w:rsidRDefault="00A37AA8">
      <w:pPr>
        <w:ind w:right="-576"/>
        <w:rPr>
          <w:rFonts w:ascii="Arial" w:eastAsia="Arial" w:hAnsi="Arial" w:cs="Arial"/>
          <w:sz w:val="22"/>
          <w:szCs w:val="22"/>
        </w:rPr>
      </w:pPr>
      <w:r>
        <w:rPr>
          <w:rFonts w:ascii="Arial" w:eastAsia="Arial" w:hAnsi="Arial" w:cs="Arial"/>
          <w:sz w:val="22"/>
          <w:szCs w:val="22"/>
        </w:rPr>
        <w:t>Questions regarding the Postsecondary Enrollment Options Act should be directed to the Superintendent’s office.</w:t>
      </w:r>
    </w:p>
    <w:p w14:paraId="3F7FE723" w14:textId="77777777" w:rsidR="00634689" w:rsidRDefault="00634689">
      <w:pPr>
        <w:ind w:right="-576"/>
        <w:rPr>
          <w:rFonts w:ascii="Arial" w:eastAsia="Arial" w:hAnsi="Arial" w:cs="Arial"/>
          <w:sz w:val="22"/>
          <w:szCs w:val="22"/>
        </w:rPr>
      </w:pPr>
    </w:p>
    <w:p w14:paraId="28D2F000" w14:textId="77777777" w:rsidR="00634689" w:rsidRDefault="00634689">
      <w:pPr>
        <w:ind w:right="-576"/>
        <w:rPr>
          <w:rFonts w:ascii="Arial" w:eastAsia="Arial" w:hAnsi="Arial" w:cs="Arial"/>
          <w:sz w:val="22"/>
          <w:szCs w:val="22"/>
        </w:rPr>
      </w:pPr>
    </w:p>
    <w:p w14:paraId="3F4DF203" w14:textId="77777777" w:rsidR="00634689" w:rsidRDefault="00634689">
      <w:pPr>
        <w:ind w:right="-576"/>
        <w:rPr>
          <w:rFonts w:ascii="Arial" w:eastAsia="Arial" w:hAnsi="Arial" w:cs="Arial"/>
          <w:sz w:val="22"/>
          <w:szCs w:val="22"/>
        </w:rPr>
      </w:pPr>
    </w:p>
    <w:p w14:paraId="2C4A37E8" w14:textId="77777777" w:rsidR="00634689" w:rsidRDefault="00A37AA8">
      <w:pPr>
        <w:ind w:right="-576"/>
        <w:rPr>
          <w:rFonts w:ascii="Arial" w:eastAsia="Arial" w:hAnsi="Arial" w:cs="Arial"/>
          <w:sz w:val="22"/>
          <w:szCs w:val="22"/>
        </w:rPr>
      </w:pPr>
      <w:r>
        <w:rPr>
          <w:rFonts w:ascii="Arial" w:eastAsia="Arial" w:hAnsi="Arial" w:cs="Arial"/>
          <w:b/>
          <w:sz w:val="22"/>
          <w:szCs w:val="22"/>
          <w:u w:val="single"/>
        </w:rPr>
        <w:t xml:space="preserve">Report Cards: </w:t>
      </w:r>
      <w:r>
        <w:rPr>
          <w:rFonts w:ascii="Arial" w:eastAsia="Arial" w:hAnsi="Arial" w:cs="Arial"/>
          <w:sz w:val="22"/>
          <w:szCs w:val="22"/>
        </w:rPr>
        <w:t>Report cards will be distributed at the conclusion of each nine-week grading period.  Report cards will either be distributed at parent-teacher conferences, sent home with the students, or mailed to the parents.</w:t>
      </w:r>
    </w:p>
    <w:p w14:paraId="364F7874" w14:textId="77777777" w:rsidR="00634689" w:rsidRDefault="00634689">
      <w:pPr>
        <w:ind w:left="720" w:right="-576"/>
        <w:rPr>
          <w:rFonts w:ascii="Arial" w:eastAsia="Arial" w:hAnsi="Arial" w:cs="Arial"/>
          <w:sz w:val="22"/>
          <w:szCs w:val="22"/>
        </w:rPr>
      </w:pPr>
    </w:p>
    <w:p w14:paraId="21CCC452" w14:textId="77777777" w:rsidR="00634689" w:rsidRDefault="00A37AA8">
      <w:pPr>
        <w:ind w:right="-576"/>
        <w:rPr>
          <w:rFonts w:ascii="Arial" w:eastAsia="Arial" w:hAnsi="Arial" w:cs="Arial"/>
          <w:sz w:val="22"/>
          <w:szCs w:val="22"/>
        </w:rPr>
      </w:pPr>
      <w:r>
        <w:rPr>
          <w:rFonts w:ascii="Arial" w:eastAsia="Arial" w:hAnsi="Arial" w:cs="Arial"/>
          <w:b/>
          <w:sz w:val="22"/>
          <w:szCs w:val="22"/>
          <w:u w:val="single"/>
        </w:rPr>
        <w:t>Grades:</w:t>
      </w:r>
      <w:r>
        <w:rPr>
          <w:rFonts w:ascii="Arial" w:eastAsia="Arial" w:hAnsi="Arial" w:cs="Arial"/>
          <w:sz w:val="22"/>
          <w:szCs w:val="22"/>
        </w:rPr>
        <w:t xml:space="preserve"> Report cards will be issued after each nine-week period.  Grades are recorded as A , A-, B+, B, B-, C+, C, C-, D+, D, D- and F. This grading scale is for all students in grades 5 -12.  Advanced Placement classes will be using the 5.0 grading scale.</w:t>
      </w:r>
    </w:p>
    <w:p w14:paraId="479450E2" w14:textId="77777777" w:rsidR="00634689" w:rsidRDefault="00634689">
      <w:pPr>
        <w:ind w:right="-576"/>
        <w:rPr>
          <w:rFonts w:ascii="Arial" w:eastAsia="Arial" w:hAnsi="Arial" w:cs="Arial"/>
          <w:sz w:val="22"/>
          <w:szCs w:val="22"/>
        </w:rPr>
      </w:pPr>
    </w:p>
    <w:p w14:paraId="1FEFD8CD" w14:textId="77777777" w:rsidR="00634689" w:rsidRDefault="00A37AA8">
      <w:pPr>
        <w:ind w:right="-576"/>
        <w:rPr>
          <w:rFonts w:ascii="Arial" w:eastAsia="Arial" w:hAnsi="Arial" w:cs="Arial"/>
          <w:sz w:val="22"/>
          <w:szCs w:val="22"/>
        </w:rPr>
      </w:pPr>
      <w:r>
        <w:rPr>
          <w:rFonts w:ascii="Arial" w:eastAsia="Arial" w:hAnsi="Arial" w:cs="Arial"/>
          <w:b/>
          <w:sz w:val="22"/>
          <w:szCs w:val="22"/>
          <w:u w:val="single"/>
        </w:rPr>
        <w:t xml:space="preserve">Schedule of Classes: </w:t>
      </w:r>
      <w:r>
        <w:rPr>
          <w:rFonts w:ascii="Arial" w:eastAsia="Arial" w:hAnsi="Arial" w:cs="Arial"/>
          <w:sz w:val="22"/>
          <w:szCs w:val="22"/>
        </w:rPr>
        <w:t>We have included a copy of the junior/senior high school schedule for your use.</w:t>
      </w:r>
    </w:p>
    <w:p w14:paraId="4F5CFD20" w14:textId="77777777" w:rsidR="00634689" w:rsidRDefault="00634689">
      <w:pPr>
        <w:ind w:right="-576"/>
        <w:rPr>
          <w:rFonts w:ascii="Arial" w:eastAsia="Arial" w:hAnsi="Arial" w:cs="Arial"/>
          <w:sz w:val="22"/>
          <w:szCs w:val="22"/>
        </w:rPr>
      </w:pPr>
    </w:p>
    <w:p w14:paraId="3D67877F" w14:textId="77777777" w:rsidR="00634689" w:rsidRDefault="00634689">
      <w:pPr>
        <w:ind w:right="-576"/>
        <w:rPr>
          <w:rFonts w:ascii="Arial" w:eastAsia="Arial" w:hAnsi="Arial" w:cs="Arial"/>
          <w:sz w:val="22"/>
          <w:szCs w:val="22"/>
        </w:rPr>
      </w:pPr>
    </w:p>
    <w:p w14:paraId="47C5E8EE" w14:textId="77777777" w:rsidR="00634689" w:rsidRDefault="00A37AA8">
      <w:pPr>
        <w:ind w:right="-576"/>
        <w:jc w:val="center"/>
        <w:rPr>
          <w:rFonts w:ascii="Arial" w:eastAsia="Arial" w:hAnsi="Arial" w:cs="Arial"/>
          <w:b/>
          <w:sz w:val="28"/>
          <w:szCs w:val="28"/>
        </w:rPr>
      </w:pPr>
      <w:r>
        <w:rPr>
          <w:rFonts w:ascii="Arial" w:eastAsia="Arial" w:hAnsi="Arial" w:cs="Arial"/>
          <w:b/>
          <w:sz w:val="28"/>
          <w:szCs w:val="28"/>
        </w:rPr>
        <w:t xml:space="preserve">Attendance </w:t>
      </w:r>
    </w:p>
    <w:p w14:paraId="0E85CB7B" w14:textId="77777777" w:rsidR="00634689" w:rsidRDefault="00634689">
      <w:pPr>
        <w:ind w:right="-576"/>
        <w:jc w:val="center"/>
        <w:rPr>
          <w:rFonts w:ascii="Arial" w:eastAsia="Arial" w:hAnsi="Arial" w:cs="Arial"/>
          <w:b/>
          <w:sz w:val="28"/>
          <w:szCs w:val="28"/>
        </w:rPr>
      </w:pPr>
    </w:p>
    <w:p w14:paraId="3DDBD911" w14:textId="77777777" w:rsidR="00634689" w:rsidRDefault="00A37AA8">
      <w:pPr>
        <w:ind w:right="-576"/>
        <w:rPr>
          <w:rFonts w:ascii="Arial" w:eastAsia="Arial" w:hAnsi="Arial" w:cs="Arial"/>
          <w:sz w:val="22"/>
          <w:szCs w:val="22"/>
        </w:rPr>
      </w:pPr>
      <w:r>
        <w:rPr>
          <w:rFonts w:ascii="Arial" w:eastAsia="Arial" w:hAnsi="Arial" w:cs="Arial"/>
          <w:b/>
          <w:sz w:val="22"/>
          <w:szCs w:val="22"/>
          <w:u w:val="single"/>
        </w:rPr>
        <w:t>Attendance Policy and Rules:</w:t>
      </w:r>
      <w:r>
        <w:rPr>
          <w:rFonts w:ascii="Arial" w:eastAsia="Arial" w:hAnsi="Arial" w:cs="Arial"/>
          <w:sz w:val="22"/>
          <w:szCs w:val="22"/>
        </w:rPr>
        <w:t xml:space="preserve"> Educational research has shown that regular attendance at school is an important factor in determining a student’s success in the classroom.  It is in the best interest of the student and the school as a whole to have policies that encourage regular attendance and punctuality.  Parental support is necessary to help a student develop regular attendance.</w:t>
      </w:r>
    </w:p>
    <w:p w14:paraId="36234189" w14:textId="77777777" w:rsidR="00634689" w:rsidRDefault="00A37AA8">
      <w:pPr>
        <w:ind w:left="714" w:right="-576"/>
        <w:rPr>
          <w:rFonts w:ascii="Arial" w:eastAsia="Arial" w:hAnsi="Arial" w:cs="Arial"/>
          <w:sz w:val="22"/>
          <w:szCs w:val="22"/>
        </w:rPr>
      </w:pPr>
      <w:r>
        <w:rPr>
          <w:rFonts w:ascii="Arial" w:eastAsia="Arial" w:hAnsi="Arial" w:cs="Arial"/>
          <w:sz w:val="22"/>
          <w:szCs w:val="22"/>
          <w:u w:val="single"/>
        </w:rPr>
        <w:tab/>
      </w:r>
      <w:r>
        <w:rPr>
          <w:rFonts w:ascii="Arial" w:eastAsia="Arial" w:hAnsi="Arial" w:cs="Arial"/>
          <w:sz w:val="22"/>
          <w:szCs w:val="22"/>
        </w:rPr>
        <w:tab/>
      </w:r>
    </w:p>
    <w:p w14:paraId="0195EEE1" w14:textId="77777777" w:rsidR="00634689" w:rsidRDefault="00A37AA8">
      <w:pPr>
        <w:ind w:right="-576"/>
        <w:rPr>
          <w:rFonts w:ascii="Arial" w:eastAsia="Arial" w:hAnsi="Arial" w:cs="Arial"/>
          <w:sz w:val="22"/>
          <w:szCs w:val="22"/>
        </w:rPr>
      </w:pPr>
      <w:r>
        <w:rPr>
          <w:rFonts w:ascii="Arial" w:eastAsia="Arial" w:hAnsi="Arial" w:cs="Arial"/>
          <w:b/>
          <w:sz w:val="22"/>
          <w:szCs w:val="22"/>
          <w:u w:val="single"/>
        </w:rPr>
        <w:t>Notifying the School:</w:t>
      </w:r>
      <w:r>
        <w:rPr>
          <w:rFonts w:ascii="Arial" w:eastAsia="Arial" w:hAnsi="Arial" w:cs="Arial"/>
          <w:b/>
          <w:sz w:val="22"/>
          <w:szCs w:val="22"/>
        </w:rPr>
        <w:t xml:space="preserve"> </w:t>
      </w:r>
      <w:r>
        <w:rPr>
          <w:rFonts w:ascii="Arial" w:eastAsia="Arial" w:hAnsi="Arial" w:cs="Arial"/>
          <w:sz w:val="22"/>
          <w:szCs w:val="22"/>
        </w:rPr>
        <w:t xml:space="preserve">Every absence from school will require an excuse, written or verbal, from the parent.  We ask that parents call the principal’s office (319-647-2161, Ext 4) when your daughter or son will be missing from school for any reason.  We will usually be calling home to find out why the student is absent if the parent has not called.  If the parent cannot call and cannot be reached on the day of the absence, a note should be sent with the student when he/she returns to school.  This excuse must state: 1) the reason for the absence; 2) the date of the absence; 3) the full name of the student, and; 4) be signed by a parent or guardian.        </w:t>
      </w:r>
    </w:p>
    <w:p w14:paraId="6FF9D380" w14:textId="77777777" w:rsidR="00634689" w:rsidRDefault="00A37AA8">
      <w:pPr>
        <w:ind w:right="-576"/>
        <w:rPr>
          <w:rFonts w:ascii="Arial" w:eastAsia="Arial" w:hAnsi="Arial" w:cs="Arial"/>
          <w:sz w:val="22"/>
          <w:szCs w:val="22"/>
        </w:rPr>
      </w:pPr>
      <w:r>
        <w:rPr>
          <w:rFonts w:ascii="Arial" w:eastAsia="Arial" w:hAnsi="Arial" w:cs="Arial"/>
          <w:sz w:val="22"/>
          <w:szCs w:val="22"/>
        </w:rPr>
        <w:t>Absences from school will be classified by the administration into one of the following categories:  1) excused, 2) unexcused, or 3) truancy.</w:t>
      </w:r>
    </w:p>
    <w:p w14:paraId="5E33C452" w14:textId="77777777" w:rsidR="00634689" w:rsidRDefault="00634689">
      <w:pPr>
        <w:ind w:left="720" w:right="-576"/>
        <w:rPr>
          <w:rFonts w:ascii="Arial" w:eastAsia="Arial" w:hAnsi="Arial" w:cs="Arial"/>
          <w:sz w:val="22"/>
          <w:szCs w:val="22"/>
        </w:rPr>
      </w:pPr>
    </w:p>
    <w:p w14:paraId="02FF55AF" w14:textId="77777777" w:rsidR="00634689" w:rsidRDefault="00A37AA8">
      <w:pPr>
        <w:ind w:left="720" w:right="-576"/>
        <w:rPr>
          <w:rFonts w:ascii="Arial" w:eastAsia="Arial" w:hAnsi="Arial" w:cs="Arial"/>
          <w:sz w:val="22"/>
          <w:szCs w:val="22"/>
          <w:u w:val="single"/>
        </w:rPr>
      </w:pPr>
      <w:r>
        <w:rPr>
          <w:rFonts w:ascii="Arial" w:eastAsia="Arial" w:hAnsi="Arial" w:cs="Arial"/>
          <w:sz w:val="22"/>
          <w:szCs w:val="22"/>
        </w:rPr>
        <w:tab/>
      </w:r>
    </w:p>
    <w:p w14:paraId="1886D086" w14:textId="77777777" w:rsidR="00634689" w:rsidRDefault="00A37AA8">
      <w:pPr>
        <w:ind w:right="-576"/>
        <w:rPr>
          <w:rFonts w:ascii="Arial" w:eastAsia="Arial" w:hAnsi="Arial" w:cs="Arial"/>
          <w:sz w:val="22"/>
          <w:szCs w:val="22"/>
        </w:rPr>
      </w:pPr>
      <w:r>
        <w:rPr>
          <w:rFonts w:ascii="Arial" w:eastAsia="Arial" w:hAnsi="Arial" w:cs="Arial"/>
          <w:b/>
          <w:sz w:val="22"/>
          <w:szCs w:val="22"/>
          <w:u w:val="single"/>
        </w:rPr>
        <w:t>Excused Absences:</w:t>
      </w:r>
      <w:r>
        <w:rPr>
          <w:rFonts w:ascii="Arial" w:eastAsia="Arial" w:hAnsi="Arial" w:cs="Arial"/>
          <w:sz w:val="22"/>
          <w:szCs w:val="22"/>
        </w:rPr>
        <w:t xml:space="preserve"> Excused absences are those which meet with both school and parental approval including:</w:t>
      </w:r>
    </w:p>
    <w:p w14:paraId="06FA7622" w14:textId="77777777" w:rsidR="00634689" w:rsidRDefault="00A37AA8">
      <w:pPr>
        <w:numPr>
          <w:ilvl w:val="0"/>
          <w:numId w:val="14"/>
        </w:numPr>
        <w:ind w:right="-576"/>
        <w:rPr>
          <w:rFonts w:ascii="Arial" w:eastAsia="Arial" w:hAnsi="Arial" w:cs="Arial"/>
          <w:sz w:val="22"/>
          <w:szCs w:val="22"/>
        </w:rPr>
      </w:pPr>
      <w:r>
        <w:rPr>
          <w:rFonts w:ascii="Arial" w:eastAsia="Arial" w:hAnsi="Arial" w:cs="Arial"/>
          <w:sz w:val="22"/>
          <w:szCs w:val="22"/>
        </w:rPr>
        <w:t>Illness (student may be required to submit a doctor’s statement)</w:t>
      </w:r>
    </w:p>
    <w:p w14:paraId="5192AB7A" w14:textId="77777777" w:rsidR="00634689" w:rsidRDefault="00A37AA8">
      <w:pPr>
        <w:numPr>
          <w:ilvl w:val="0"/>
          <w:numId w:val="14"/>
        </w:numPr>
        <w:ind w:right="-576"/>
        <w:rPr>
          <w:rFonts w:ascii="Arial" w:eastAsia="Arial" w:hAnsi="Arial" w:cs="Arial"/>
          <w:sz w:val="22"/>
          <w:szCs w:val="22"/>
        </w:rPr>
      </w:pPr>
      <w:r>
        <w:rPr>
          <w:rFonts w:ascii="Arial" w:eastAsia="Arial" w:hAnsi="Arial" w:cs="Arial"/>
          <w:sz w:val="22"/>
          <w:szCs w:val="22"/>
        </w:rPr>
        <w:t>Death in immediate family</w:t>
      </w:r>
    </w:p>
    <w:p w14:paraId="02C938D9" w14:textId="77777777" w:rsidR="00634689" w:rsidRDefault="00A37AA8">
      <w:pPr>
        <w:numPr>
          <w:ilvl w:val="0"/>
          <w:numId w:val="14"/>
        </w:numPr>
        <w:ind w:right="-576"/>
        <w:rPr>
          <w:rFonts w:ascii="Arial" w:eastAsia="Arial" w:hAnsi="Arial" w:cs="Arial"/>
          <w:sz w:val="22"/>
          <w:szCs w:val="22"/>
        </w:rPr>
      </w:pPr>
      <w:r>
        <w:rPr>
          <w:rFonts w:ascii="Arial" w:eastAsia="Arial" w:hAnsi="Arial" w:cs="Arial"/>
          <w:sz w:val="22"/>
          <w:szCs w:val="22"/>
        </w:rPr>
        <w:t>Serious illness in the immediate family</w:t>
      </w:r>
    </w:p>
    <w:p w14:paraId="7C9681EB" w14:textId="77777777" w:rsidR="00634689" w:rsidRDefault="00A37AA8">
      <w:pPr>
        <w:numPr>
          <w:ilvl w:val="0"/>
          <w:numId w:val="14"/>
        </w:numPr>
        <w:ind w:right="-576"/>
        <w:rPr>
          <w:rFonts w:ascii="Arial" w:eastAsia="Arial" w:hAnsi="Arial" w:cs="Arial"/>
          <w:sz w:val="22"/>
          <w:szCs w:val="22"/>
        </w:rPr>
      </w:pPr>
      <w:r>
        <w:rPr>
          <w:rFonts w:ascii="Arial" w:eastAsia="Arial" w:hAnsi="Arial" w:cs="Arial"/>
          <w:sz w:val="22"/>
          <w:szCs w:val="22"/>
        </w:rPr>
        <w:t>Medical and dental appointments(student may be required to provide a doctor’s statement)</w:t>
      </w:r>
    </w:p>
    <w:p w14:paraId="35031134" w14:textId="77777777" w:rsidR="00634689" w:rsidRDefault="00A37AA8">
      <w:pPr>
        <w:numPr>
          <w:ilvl w:val="0"/>
          <w:numId w:val="14"/>
        </w:numPr>
        <w:ind w:right="-576"/>
        <w:rPr>
          <w:rFonts w:ascii="Arial" w:eastAsia="Arial" w:hAnsi="Arial" w:cs="Arial"/>
          <w:sz w:val="22"/>
          <w:szCs w:val="22"/>
        </w:rPr>
      </w:pPr>
      <w:r>
        <w:rPr>
          <w:rFonts w:ascii="Arial" w:eastAsia="Arial" w:hAnsi="Arial" w:cs="Arial"/>
          <w:sz w:val="22"/>
          <w:szCs w:val="22"/>
        </w:rPr>
        <w:t>Court appearances</w:t>
      </w:r>
    </w:p>
    <w:p w14:paraId="51B7D9F9" w14:textId="77777777" w:rsidR="00634689" w:rsidRDefault="00A37AA8">
      <w:pPr>
        <w:numPr>
          <w:ilvl w:val="0"/>
          <w:numId w:val="14"/>
        </w:numPr>
        <w:ind w:right="-576"/>
        <w:rPr>
          <w:rFonts w:ascii="Arial" w:eastAsia="Arial" w:hAnsi="Arial" w:cs="Arial"/>
          <w:sz w:val="22"/>
          <w:szCs w:val="22"/>
        </w:rPr>
      </w:pPr>
      <w:r>
        <w:rPr>
          <w:rFonts w:ascii="Arial" w:eastAsia="Arial" w:hAnsi="Arial" w:cs="Arial"/>
          <w:sz w:val="22"/>
          <w:szCs w:val="22"/>
        </w:rPr>
        <w:t>Work at home on a very limited basis</w:t>
      </w:r>
    </w:p>
    <w:p w14:paraId="1531F662" w14:textId="77777777" w:rsidR="00634689" w:rsidRDefault="00A37AA8">
      <w:pPr>
        <w:numPr>
          <w:ilvl w:val="0"/>
          <w:numId w:val="14"/>
        </w:numPr>
        <w:ind w:right="-576"/>
        <w:rPr>
          <w:rFonts w:ascii="Arial" w:eastAsia="Arial" w:hAnsi="Arial" w:cs="Arial"/>
          <w:sz w:val="22"/>
          <w:szCs w:val="22"/>
        </w:rPr>
      </w:pPr>
      <w:r>
        <w:rPr>
          <w:rFonts w:ascii="Arial" w:eastAsia="Arial" w:hAnsi="Arial" w:cs="Arial"/>
          <w:sz w:val="22"/>
          <w:szCs w:val="22"/>
        </w:rPr>
        <w:t>Junior and Senior College Visitations (These are excused only with prior approval from the principal’s office and prior arrangements for all class work to be made up in advance)</w:t>
      </w:r>
    </w:p>
    <w:p w14:paraId="38C5C7AC" w14:textId="77777777" w:rsidR="00634689" w:rsidRDefault="00634689">
      <w:pPr>
        <w:ind w:right="-576"/>
        <w:rPr>
          <w:rFonts w:ascii="Arial" w:eastAsia="Arial" w:hAnsi="Arial" w:cs="Arial"/>
          <w:sz w:val="22"/>
          <w:szCs w:val="22"/>
        </w:rPr>
      </w:pPr>
    </w:p>
    <w:p w14:paraId="1689E28F" w14:textId="77777777" w:rsidR="00634689" w:rsidRDefault="00A37AA8">
      <w:pPr>
        <w:ind w:right="-576"/>
        <w:rPr>
          <w:rFonts w:ascii="Arial" w:eastAsia="Arial" w:hAnsi="Arial" w:cs="Arial"/>
          <w:sz w:val="22"/>
          <w:szCs w:val="22"/>
        </w:rPr>
      </w:pPr>
      <w:r>
        <w:rPr>
          <w:rFonts w:ascii="Arial" w:eastAsia="Arial" w:hAnsi="Arial" w:cs="Arial"/>
          <w:sz w:val="22"/>
          <w:szCs w:val="22"/>
        </w:rPr>
        <w:t>In unusual circumstances not covered above, the principal will make a decision as to the classification of the absence.  These exceptions should be approved ahead of time, whenever possible.</w:t>
      </w:r>
    </w:p>
    <w:p w14:paraId="42C54FF5" w14:textId="77777777" w:rsidR="00634689" w:rsidRDefault="00634689">
      <w:pPr>
        <w:ind w:right="-576"/>
        <w:rPr>
          <w:rFonts w:ascii="Arial" w:eastAsia="Arial" w:hAnsi="Arial" w:cs="Arial"/>
          <w:sz w:val="22"/>
          <w:szCs w:val="22"/>
        </w:rPr>
      </w:pPr>
    </w:p>
    <w:p w14:paraId="269932D6" w14:textId="77777777" w:rsidR="00634689" w:rsidRDefault="00A37AA8">
      <w:pPr>
        <w:ind w:right="-576"/>
        <w:rPr>
          <w:rFonts w:ascii="Arial" w:eastAsia="Arial" w:hAnsi="Arial" w:cs="Arial"/>
          <w:sz w:val="22"/>
          <w:szCs w:val="22"/>
        </w:rPr>
      </w:pPr>
      <w:r>
        <w:rPr>
          <w:rFonts w:ascii="Arial" w:eastAsia="Arial" w:hAnsi="Arial" w:cs="Arial"/>
          <w:sz w:val="22"/>
          <w:szCs w:val="22"/>
        </w:rPr>
        <w:t>Students who participate in extracurricular activities need to be in school the last half of the day of an activity unless this requirement is waived by the Superintendent or Principal.</w:t>
      </w:r>
    </w:p>
    <w:p w14:paraId="5E40047F" w14:textId="77777777" w:rsidR="00634689" w:rsidRDefault="00634689">
      <w:pPr>
        <w:ind w:right="-576"/>
        <w:rPr>
          <w:rFonts w:ascii="Arial" w:eastAsia="Arial" w:hAnsi="Arial" w:cs="Arial"/>
          <w:sz w:val="22"/>
          <w:szCs w:val="22"/>
        </w:rPr>
      </w:pPr>
    </w:p>
    <w:p w14:paraId="58F96449" w14:textId="77777777" w:rsidR="00634689" w:rsidRDefault="00A37AA8">
      <w:pPr>
        <w:ind w:right="-576"/>
        <w:rPr>
          <w:rFonts w:ascii="Arial" w:eastAsia="Arial" w:hAnsi="Arial" w:cs="Arial"/>
          <w:sz w:val="22"/>
          <w:szCs w:val="22"/>
        </w:rPr>
      </w:pPr>
      <w:r>
        <w:rPr>
          <w:rFonts w:ascii="Arial" w:eastAsia="Arial" w:hAnsi="Arial" w:cs="Arial"/>
          <w:sz w:val="22"/>
          <w:szCs w:val="22"/>
        </w:rPr>
        <w:t>Regular school attendance is essential for students.  Students who have problems in attending school regularly may be disciplined by the school district.</w:t>
      </w:r>
    </w:p>
    <w:p w14:paraId="728930CA" w14:textId="77777777" w:rsidR="00634689" w:rsidRDefault="00634689">
      <w:pPr>
        <w:ind w:right="-576" w:firstLine="720"/>
        <w:rPr>
          <w:rFonts w:ascii="Arial" w:eastAsia="Arial" w:hAnsi="Arial" w:cs="Arial"/>
          <w:sz w:val="22"/>
          <w:szCs w:val="22"/>
        </w:rPr>
      </w:pPr>
    </w:p>
    <w:p w14:paraId="1421A148" w14:textId="77777777" w:rsidR="00634689" w:rsidRDefault="00A37AA8">
      <w:pPr>
        <w:ind w:right="-576"/>
        <w:rPr>
          <w:rFonts w:ascii="Arial" w:eastAsia="Arial" w:hAnsi="Arial" w:cs="Arial"/>
          <w:sz w:val="22"/>
          <w:szCs w:val="22"/>
        </w:rPr>
      </w:pPr>
      <w:r>
        <w:rPr>
          <w:rFonts w:ascii="Arial" w:eastAsia="Arial" w:hAnsi="Arial" w:cs="Arial"/>
          <w:b/>
          <w:sz w:val="22"/>
          <w:szCs w:val="22"/>
          <w:u w:val="single"/>
        </w:rPr>
        <w:t>Leaving School During the Day:</w:t>
      </w:r>
      <w:r>
        <w:rPr>
          <w:rFonts w:ascii="Arial" w:eastAsia="Arial" w:hAnsi="Arial" w:cs="Arial"/>
          <w:b/>
          <w:sz w:val="22"/>
          <w:szCs w:val="22"/>
        </w:rPr>
        <w:t xml:space="preserve"> </w:t>
      </w:r>
      <w:r>
        <w:rPr>
          <w:rFonts w:ascii="Arial" w:eastAsia="Arial" w:hAnsi="Arial" w:cs="Arial"/>
          <w:sz w:val="22"/>
          <w:szCs w:val="22"/>
        </w:rPr>
        <w:t>All students must stop at the principal’s office before leaving school for any reason if they are scheduled to be in class, study hall or at an activity.  Leaving school without permission will be considered ”unexcused”.  Students who sign out without office approval will receive an unexcused absence for classes missed.  Students must sign out at the office and have parent and/or administrator approval before leaving school.</w:t>
      </w:r>
    </w:p>
    <w:p w14:paraId="69351036" w14:textId="77777777" w:rsidR="00634689" w:rsidRDefault="00634689">
      <w:pPr>
        <w:ind w:left="720" w:right="-576"/>
        <w:rPr>
          <w:rFonts w:ascii="Arial" w:eastAsia="Arial" w:hAnsi="Arial" w:cs="Arial"/>
          <w:sz w:val="22"/>
          <w:szCs w:val="22"/>
        </w:rPr>
      </w:pPr>
    </w:p>
    <w:p w14:paraId="33BBC547" w14:textId="77777777" w:rsidR="00634689" w:rsidRDefault="00A37AA8">
      <w:pPr>
        <w:ind w:right="-576"/>
        <w:rPr>
          <w:rFonts w:ascii="Arial" w:eastAsia="Arial" w:hAnsi="Arial" w:cs="Arial"/>
          <w:sz w:val="22"/>
          <w:szCs w:val="22"/>
        </w:rPr>
      </w:pPr>
      <w:r>
        <w:rPr>
          <w:rFonts w:ascii="Arial" w:eastAsia="Arial" w:hAnsi="Arial" w:cs="Arial"/>
          <w:b/>
          <w:sz w:val="22"/>
          <w:szCs w:val="22"/>
          <w:u w:val="single"/>
        </w:rPr>
        <w:t>Excessive Absences:</w:t>
      </w:r>
      <w:r>
        <w:rPr>
          <w:rFonts w:ascii="Arial" w:eastAsia="Arial" w:hAnsi="Arial" w:cs="Arial"/>
          <w:sz w:val="22"/>
          <w:szCs w:val="22"/>
          <w:u w:val="single"/>
        </w:rPr>
        <w:t xml:space="preserve"> </w:t>
      </w:r>
      <w:r>
        <w:rPr>
          <w:rFonts w:ascii="Arial" w:eastAsia="Arial" w:hAnsi="Arial" w:cs="Arial"/>
          <w:sz w:val="22"/>
          <w:szCs w:val="22"/>
        </w:rPr>
        <w:t>In those cases where students reach ten (10) unexcused</w:t>
      </w:r>
      <w:r>
        <w:rPr>
          <w:rFonts w:ascii="Arial" w:eastAsia="Arial" w:hAnsi="Arial" w:cs="Arial"/>
          <w:color w:val="FF0000"/>
          <w:sz w:val="22"/>
          <w:szCs w:val="22"/>
        </w:rPr>
        <w:t xml:space="preserve"> </w:t>
      </w:r>
      <w:r>
        <w:rPr>
          <w:rFonts w:ascii="Arial" w:eastAsia="Arial" w:hAnsi="Arial" w:cs="Arial"/>
          <w:sz w:val="22"/>
          <w:szCs w:val="22"/>
        </w:rPr>
        <w:t>absences within one semester, that student will be subject to a review board hearing.</w:t>
      </w:r>
    </w:p>
    <w:p w14:paraId="458C1095" w14:textId="77777777" w:rsidR="00634689" w:rsidRDefault="00A37AA8">
      <w:pPr>
        <w:ind w:left="720" w:right="-576"/>
        <w:rPr>
          <w:rFonts w:ascii="Arial" w:eastAsia="Arial" w:hAnsi="Arial" w:cs="Arial"/>
          <w:sz w:val="22"/>
          <w:szCs w:val="22"/>
        </w:rPr>
      </w:pPr>
      <w:r>
        <w:rPr>
          <w:rFonts w:ascii="Arial" w:eastAsia="Arial" w:hAnsi="Arial" w:cs="Arial"/>
          <w:sz w:val="22"/>
          <w:szCs w:val="22"/>
        </w:rPr>
        <w:tab/>
      </w:r>
    </w:p>
    <w:p w14:paraId="2964EB2A" w14:textId="77777777" w:rsidR="00634689" w:rsidRDefault="00A37AA8">
      <w:pPr>
        <w:ind w:right="-576"/>
        <w:rPr>
          <w:rFonts w:ascii="Arial" w:eastAsia="Arial" w:hAnsi="Arial" w:cs="Arial"/>
          <w:sz w:val="22"/>
          <w:szCs w:val="22"/>
        </w:rPr>
      </w:pPr>
      <w:r>
        <w:rPr>
          <w:rFonts w:ascii="Arial" w:eastAsia="Arial" w:hAnsi="Arial" w:cs="Arial"/>
          <w:sz w:val="22"/>
          <w:szCs w:val="22"/>
        </w:rPr>
        <w:t>The purpose of this review board hearing is to evaluate and determine how detrimental a student’s absences have been to both the student’s academic program and the school’s academic program.  From this evaluation, the review board shall recommend a proper course of action to the principal for consideration concerning this student’s education.</w:t>
      </w:r>
    </w:p>
    <w:p w14:paraId="1F9E653B" w14:textId="77777777" w:rsidR="00634689" w:rsidRDefault="00A37AA8">
      <w:pPr>
        <w:ind w:left="720" w:right="-576"/>
        <w:rPr>
          <w:rFonts w:ascii="Arial" w:eastAsia="Arial" w:hAnsi="Arial" w:cs="Arial"/>
          <w:sz w:val="22"/>
          <w:szCs w:val="22"/>
        </w:rPr>
      </w:pPr>
      <w:r>
        <w:rPr>
          <w:rFonts w:ascii="Arial" w:eastAsia="Arial" w:hAnsi="Arial" w:cs="Arial"/>
          <w:sz w:val="22"/>
          <w:szCs w:val="22"/>
        </w:rPr>
        <w:tab/>
      </w:r>
    </w:p>
    <w:p w14:paraId="1A9E3A0A" w14:textId="77777777" w:rsidR="00634689" w:rsidRDefault="00A37AA8">
      <w:pPr>
        <w:ind w:right="-576"/>
        <w:rPr>
          <w:rFonts w:ascii="Arial" w:eastAsia="Arial" w:hAnsi="Arial" w:cs="Arial"/>
          <w:sz w:val="22"/>
          <w:szCs w:val="22"/>
        </w:rPr>
      </w:pPr>
      <w:r>
        <w:rPr>
          <w:rFonts w:ascii="Arial" w:eastAsia="Arial" w:hAnsi="Arial" w:cs="Arial"/>
          <w:sz w:val="22"/>
          <w:szCs w:val="22"/>
        </w:rPr>
        <w:t>The review board would consist of the building principal, school counselor, at risk coordinator and at least one junior/senior high school staff member, the student’s parents, and the student.  Parties not attending the scheduled review board meeting are held to the review board’s recommendations.  Possible review board recommendations/consequences could include, but are not limited to, the following:</w:t>
      </w:r>
    </w:p>
    <w:p w14:paraId="43254E8D" w14:textId="77777777" w:rsidR="00634689" w:rsidRDefault="00A37AA8">
      <w:pPr>
        <w:numPr>
          <w:ilvl w:val="0"/>
          <w:numId w:val="15"/>
        </w:numPr>
        <w:ind w:left="1440" w:right="-576"/>
        <w:rPr>
          <w:rFonts w:ascii="Arial" w:eastAsia="Arial" w:hAnsi="Arial" w:cs="Arial"/>
          <w:sz w:val="22"/>
          <w:szCs w:val="22"/>
        </w:rPr>
      </w:pPr>
      <w:r>
        <w:rPr>
          <w:rFonts w:ascii="Arial" w:eastAsia="Arial" w:hAnsi="Arial" w:cs="Arial"/>
          <w:sz w:val="22"/>
          <w:szCs w:val="22"/>
        </w:rPr>
        <w:t>Detention</w:t>
      </w:r>
    </w:p>
    <w:p w14:paraId="0943448D" w14:textId="77777777" w:rsidR="00634689" w:rsidRDefault="00A37AA8">
      <w:pPr>
        <w:numPr>
          <w:ilvl w:val="0"/>
          <w:numId w:val="15"/>
        </w:numPr>
        <w:ind w:left="1440" w:right="-576"/>
        <w:rPr>
          <w:rFonts w:ascii="Arial" w:eastAsia="Arial" w:hAnsi="Arial" w:cs="Arial"/>
          <w:sz w:val="22"/>
          <w:szCs w:val="22"/>
        </w:rPr>
      </w:pPr>
      <w:r>
        <w:rPr>
          <w:rFonts w:ascii="Arial" w:eastAsia="Arial" w:hAnsi="Arial" w:cs="Arial"/>
          <w:sz w:val="22"/>
          <w:szCs w:val="22"/>
        </w:rPr>
        <w:t>Loss of Extra Curricular Activities</w:t>
      </w:r>
    </w:p>
    <w:p w14:paraId="74A99A14" w14:textId="77777777" w:rsidR="00634689" w:rsidRDefault="00A37AA8">
      <w:pPr>
        <w:numPr>
          <w:ilvl w:val="0"/>
          <w:numId w:val="15"/>
        </w:numPr>
        <w:ind w:left="1440" w:right="-576"/>
        <w:rPr>
          <w:rFonts w:ascii="Arial" w:eastAsia="Arial" w:hAnsi="Arial" w:cs="Arial"/>
          <w:sz w:val="22"/>
          <w:szCs w:val="22"/>
        </w:rPr>
      </w:pPr>
      <w:r>
        <w:rPr>
          <w:rFonts w:ascii="Arial" w:eastAsia="Arial" w:hAnsi="Arial" w:cs="Arial"/>
          <w:sz w:val="22"/>
          <w:szCs w:val="22"/>
        </w:rPr>
        <w:t>Loss of Work Release</w:t>
      </w:r>
    </w:p>
    <w:p w14:paraId="2988EEB3" w14:textId="77777777" w:rsidR="00634689" w:rsidRDefault="00A37AA8">
      <w:pPr>
        <w:numPr>
          <w:ilvl w:val="0"/>
          <w:numId w:val="15"/>
        </w:numPr>
        <w:ind w:left="1440" w:right="-576"/>
        <w:rPr>
          <w:rFonts w:ascii="Arial" w:eastAsia="Arial" w:hAnsi="Arial" w:cs="Arial"/>
          <w:sz w:val="22"/>
          <w:szCs w:val="22"/>
        </w:rPr>
      </w:pPr>
      <w:r>
        <w:rPr>
          <w:rFonts w:ascii="Arial" w:eastAsia="Arial" w:hAnsi="Arial" w:cs="Arial"/>
          <w:sz w:val="22"/>
          <w:szCs w:val="22"/>
        </w:rPr>
        <w:t>Denial of Attendance of After School Activities</w:t>
      </w:r>
    </w:p>
    <w:p w14:paraId="0539FF34" w14:textId="77777777" w:rsidR="00634689" w:rsidRDefault="00A37AA8">
      <w:pPr>
        <w:numPr>
          <w:ilvl w:val="0"/>
          <w:numId w:val="15"/>
        </w:numPr>
        <w:ind w:left="1440" w:right="-576"/>
        <w:rPr>
          <w:rFonts w:ascii="Arial" w:eastAsia="Arial" w:hAnsi="Arial" w:cs="Arial"/>
          <w:sz w:val="22"/>
          <w:szCs w:val="22"/>
        </w:rPr>
      </w:pPr>
      <w:r>
        <w:rPr>
          <w:rFonts w:ascii="Arial" w:eastAsia="Arial" w:hAnsi="Arial" w:cs="Arial"/>
          <w:sz w:val="22"/>
          <w:szCs w:val="22"/>
        </w:rPr>
        <w:t>Loss of Lunch Pass</w:t>
      </w:r>
    </w:p>
    <w:p w14:paraId="1D002DE2" w14:textId="77777777" w:rsidR="00634689" w:rsidRDefault="00A37AA8">
      <w:pPr>
        <w:numPr>
          <w:ilvl w:val="0"/>
          <w:numId w:val="15"/>
        </w:numPr>
        <w:ind w:left="1440" w:right="-576"/>
        <w:rPr>
          <w:rFonts w:ascii="Arial" w:eastAsia="Arial" w:hAnsi="Arial" w:cs="Arial"/>
          <w:sz w:val="22"/>
          <w:szCs w:val="22"/>
        </w:rPr>
      </w:pPr>
      <w:r>
        <w:rPr>
          <w:rFonts w:ascii="Arial" w:eastAsia="Arial" w:hAnsi="Arial" w:cs="Arial"/>
          <w:sz w:val="22"/>
          <w:szCs w:val="22"/>
        </w:rPr>
        <w:t>Expulsion</w:t>
      </w:r>
    </w:p>
    <w:p w14:paraId="2AECEF39" w14:textId="77777777" w:rsidR="00634689" w:rsidRDefault="00A37AA8">
      <w:pPr>
        <w:numPr>
          <w:ilvl w:val="0"/>
          <w:numId w:val="15"/>
        </w:numPr>
        <w:ind w:left="1440" w:right="-576"/>
        <w:rPr>
          <w:rFonts w:ascii="Arial" w:eastAsia="Arial" w:hAnsi="Arial" w:cs="Arial"/>
          <w:sz w:val="22"/>
          <w:szCs w:val="22"/>
        </w:rPr>
      </w:pPr>
      <w:r>
        <w:rPr>
          <w:rFonts w:ascii="Arial" w:eastAsia="Arial" w:hAnsi="Arial" w:cs="Arial"/>
          <w:sz w:val="22"/>
          <w:szCs w:val="22"/>
        </w:rPr>
        <w:t>Tutoring</w:t>
      </w:r>
    </w:p>
    <w:p w14:paraId="5EA2396B" w14:textId="77777777" w:rsidR="00634689" w:rsidRDefault="00A37AA8">
      <w:pPr>
        <w:numPr>
          <w:ilvl w:val="0"/>
          <w:numId w:val="15"/>
        </w:numPr>
        <w:ind w:left="1440" w:right="-576"/>
        <w:rPr>
          <w:rFonts w:ascii="Arial" w:eastAsia="Arial" w:hAnsi="Arial" w:cs="Arial"/>
          <w:sz w:val="22"/>
          <w:szCs w:val="22"/>
        </w:rPr>
      </w:pPr>
      <w:r>
        <w:rPr>
          <w:rFonts w:ascii="Arial" w:eastAsia="Arial" w:hAnsi="Arial" w:cs="Arial"/>
          <w:sz w:val="22"/>
          <w:szCs w:val="22"/>
        </w:rPr>
        <w:t>Continued Monitoring of Student’s Absences</w:t>
      </w:r>
    </w:p>
    <w:p w14:paraId="1081A44D" w14:textId="77777777" w:rsidR="00634689" w:rsidRDefault="00A37AA8">
      <w:pPr>
        <w:numPr>
          <w:ilvl w:val="0"/>
          <w:numId w:val="15"/>
        </w:numPr>
        <w:ind w:left="1440" w:right="-576"/>
        <w:rPr>
          <w:rFonts w:ascii="Arial" w:eastAsia="Arial" w:hAnsi="Arial" w:cs="Arial"/>
          <w:sz w:val="22"/>
          <w:szCs w:val="22"/>
        </w:rPr>
      </w:pPr>
      <w:r>
        <w:rPr>
          <w:rFonts w:ascii="Arial" w:eastAsia="Arial" w:hAnsi="Arial" w:cs="Arial"/>
          <w:sz w:val="22"/>
          <w:szCs w:val="22"/>
        </w:rPr>
        <w:t>Referral to Appropriate Help Agencies</w:t>
      </w:r>
    </w:p>
    <w:p w14:paraId="5888DD10" w14:textId="77777777" w:rsidR="00634689" w:rsidRDefault="00A37AA8">
      <w:pPr>
        <w:numPr>
          <w:ilvl w:val="0"/>
          <w:numId w:val="15"/>
        </w:numPr>
        <w:ind w:left="1440" w:right="-576"/>
        <w:rPr>
          <w:rFonts w:ascii="Arial" w:eastAsia="Arial" w:hAnsi="Arial" w:cs="Arial"/>
          <w:sz w:val="22"/>
          <w:szCs w:val="22"/>
        </w:rPr>
      </w:pPr>
      <w:r>
        <w:rPr>
          <w:rFonts w:ascii="Arial" w:eastAsia="Arial" w:hAnsi="Arial" w:cs="Arial"/>
          <w:sz w:val="22"/>
          <w:szCs w:val="22"/>
        </w:rPr>
        <w:t>Referral for At Risk Program Options</w:t>
      </w:r>
    </w:p>
    <w:p w14:paraId="15958668" w14:textId="77777777" w:rsidR="00634689" w:rsidRDefault="00A37AA8">
      <w:pPr>
        <w:numPr>
          <w:ilvl w:val="0"/>
          <w:numId w:val="15"/>
        </w:numPr>
        <w:ind w:left="1440" w:right="-576"/>
        <w:rPr>
          <w:rFonts w:ascii="Arial" w:eastAsia="Arial" w:hAnsi="Arial" w:cs="Arial"/>
          <w:sz w:val="22"/>
          <w:szCs w:val="22"/>
        </w:rPr>
      </w:pPr>
      <w:r>
        <w:rPr>
          <w:rFonts w:ascii="Arial" w:eastAsia="Arial" w:hAnsi="Arial" w:cs="Arial"/>
          <w:sz w:val="22"/>
          <w:szCs w:val="22"/>
        </w:rPr>
        <w:t>Referral for Truancy</w:t>
      </w:r>
    </w:p>
    <w:p w14:paraId="24520439" w14:textId="77777777" w:rsidR="00634689" w:rsidRDefault="00634689">
      <w:pPr>
        <w:ind w:right="-576"/>
        <w:rPr>
          <w:rFonts w:ascii="Arial" w:eastAsia="Arial" w:hAnsi="Arial" w:cs="Arial"/>
          <w:sz w:val="22"/>
          <w:szCs w:val="22"/>
        </w:rPr>
      </w:pPr>
    </w:p>
    <w:p w14:paraId="7978BA46" w14:textId="77777777" w:rsidR="00634689" w:rsidRDefault="00A37AA8">
      <w:pPr>
        <w:ind w:right="-576"/>
        <w:rPr>
          <w:rFonts w:ascii="Arial" w:eastAsia="Arial" w:hAnsi="Arial" w:cs="Arial"/>
          <w:sz w:val="22"/>
          <w:szCs w:val="22"/>
        </w:rPr>
      </w:pPr>
      <w:r>
        <w:rPr>
          <w:rFonts w:ascii="Arial" w:eastAsia="Arial" w:hAnsi="Arial" w:cs="Arial"/>
          <w:sz w:val="22"/>
          <w:szCs w:val="22"/>
        </w:rPr>
        <w:t>The failure to complete makeup assignments satisfactorily within a reasonable time is a separate act and constitutes grounds for no credit or reduced credit.</w:t>
      </w:r>
    </w:p>
    <w:p w14:paraId="278EF8C8" w14:textId="77777777" w:rsidR="00634689" w:rsidRDefault="00634689">
      <w:pPr>
        <w:ind w:left="714" w:right="-576"/>
        <w:rPr>
          <w:rFonts w:ascii="Arial" w:eastAsia="Arial" w:hAnsi="Arial" w:cs="Arial"/>
          <w:sz w:val="22"/>
          <w:szCs w:val="22"/>
        </w:rPr>
      </w:pPr>
    </w:p>
    <w:p w14:paraId="32EAD31E" w14:textId="77777777" w:rsidR="00634689" w:rsidRDefault="00634689">
      <w:pPr>
        <w:ind w:right="-576"/>
        <w:rPr>
          <w:rFonts w:ascii="Arial" w:eastAsia="Arial" w:hAnsi="Arial" w:cs="Arial"/>
          <w:b/>
          <w:sz w:val="22"/>
          <w:szCs w:val="22"/>
          <w:u w:val="single"/>
        </w:rPr>
      </w:pPr>
    </w:p>
    <w:p w14:paraId="75B20428" w14:textId="77777777" w:rsidR="00634689" w:rsidRDefault="00A37AA8">
      <w:pPr>
        <w:ind w:right="-576"/>
        <w:rPr>
          <w:rFonts w:ascii="Arial" w:eastAsia="Arial" w:hAnsi="Arial" w:cs="Arial"/>
          <w:sz w:val="22"/>
          <w:szCs w:val="22"/>
        </w:rPr>
      </w:pPr>
      <w:r>
        <w:rPr>
          <w:rFonts w:ascii="Arial" w:eastAsia="Arial" w:hAnsi="Arial" w:cs="Arial"/>
          <w:b/>
          <w:sz w:val="22"/>
          <w:szCs w:val="22"/>
          <w:u w:val="single"/>
        </w:rPr>
        <w:t>Unexcused Absences/Truancy:</w:t>
      </w:r>
      <w:r>
        <w:rPr>
          <w:rFonts w:ascii="Arial" w:eastAsia="Arial" w:hAnsi="Arial" w:cs="Arial"/>
          <w:sz w:val="22"/>
          <w:szCs w:val="22"/>
        </w:rPr>
        <w:t xml:space="preserve">  An unexcused absence is any absence which is not approved by the school.  It could be for one period or an entire day.  A student who is truant or whose absence is unexcused may be subject to the following:  1) Probation, 2) Detention, 3) In-School Suspension, 4) Removal of School Privileges (1 to 3 weeks), 5) Suspension from School (up to 3 days), 6) Expulsion (long term suspension), 7) Referral to County Attorney or Truancy Designee.</w:t>
      </w:r>
    </w:p>
    <w:p w14:paraId="49565FB4" w14:textId="77777777" w:rsidR="00634689" w:rsidRDefault="00634689">
      <w:pPr>
        <w:ind w:right="-576"/>
        <w:jc w:val="center"/>
        <w:rPr>
          <w:rFonts w:ascii="Arial" w:eastAsia="Arial" w:hAnsi="Arial" w:cs="Arial"/>
          <w:b/>
          <w:sz w:val="28"/>
          <w:szCs w:val="28"/>
        </w:rPr>
      </w:pPr>
    </w:p>
    <w:p w14:paraId="11A248E5" w14:textId="77777777" w:rsidR="00634689" w:rsidRDefault="00634689">
      <w:pPr>
        <w:ind w:right="-576"/>
        <w:rPr>
          <w:rFonts w:ascii="Arial" w:eastAsia="Arial" w:hAnsi="Arial" w:cs="Arial"/>
          <w:sz w:val="22"/>
          <w:szCs w:val="22"/>
          <w:u w:val="single"/>
        </w:rPr>
      </w:pPr>
    </w:p>
    <w:p w14:paraId="19D33E21" w14:textId="77777777" w:rsidR="00634689" w:rsidRDefault="00A37AA8">
      <w:pPr>
        <w:ind w:right="-576"/>
        <w:rPr>
          <w:rFonts w:ascii="Arial" w:eastAsia="Arial" w:hAnsi="Arial" w:cs="Arial"/>
          <w:sz w:val="22"/>
          <w:szCs w:val="22"/>
        </w:rPr>
      </w:pPr>
      <w:r>
        <w:rPr>
          <w:rFonts w:ascii="Arial" w:eastAsia="Arial" w:hAnsi="Arial" w:cs="Arial"/>
          <w:b/>
          <w:sz w:val="22"/>
          <w:szCs w:val="22"/>
          <w:u w:val="single"/>
        </w:rPr>
        <w:t>Arrival at School:</w:t>
      </w:r>
      <w:r>
        <w:rPr>
          <w:rFonts w:ascii="Arial" w:eastAsia="Arial" w:hAnsi="Arial" w:cs="Arial"/>
          <w:b/>
          <w:sz w:val="22"/>
          <w:szCs w:val="22"/>
        </w:rPr>
        <w:t xml:space="preserve"> </w:t>
      </w:r>
      <w:r>
        <w:rPr>
          <w:rFonts w:ascii="Arial" w:eastAsia="Arial" w:hAnsi="Arial" w:cs="Arial"/>
          <w:sz w:val="22"/>
          <w:szCs w:val="22"/>
        </w:rPr>
        <w:t>HLV school buses will begin arriving at around 7:50 A.M.  When students arrive, they should go directly to their lockers and prepare to begin the school day.  All students must stay at their lockers, in the student center, or the cafeteria until the first bell rings.  When the bell rings, students should report to their first period classes.  Students should not be in the building prior to 7:50 A.M. unless they are participating in a supervised activity.</w:t>
      </w:r>
    </w:p>
    <w:p w14:paraId="58032FA9" w14:textId="77777777" w:rsidR="00634689" w:rsidRDefault="00634689">
      <w:pPr>
        <w:ind w:right="-576"/>
        <w:rPr>
          <w:rFonts w:ascii="Arial" w:eastAsia="Arial" w:hAnsi="Arial" w:cs="Arial"/>
          <w:sz w:val="22"/>
          <w:szCs w:val="22"/>
        </w:rPr>
      </w:pPr>
    </w:p>
    <w:p w14:paraId="0D483EAA" w14:textId="77777777" w:rsidR="00634689" w:rsidRDefault="00A37AA8">
      <w:pPr>
        <w:ind w:right="-576"/>
        <w:rPr>
          <w:rFonts w:ascii="Arial" w:eastAsia="Arial" w:hAnsi="Arial" w:cs="Arial"/>
          <w:sz w:val="22"/>
          <w:szCs w:val="22"/>
        </w:rPr>
      </w:pPr>
      <w:r>
        <w:rPr>
          <w:rFonts w:ascii="Arial" w:eastAsia="Arial" w:hAnsi="Arial" w:cs="Arial"/>
          <w:sz w:val="22"/>
          <w:szCs w:val="22"/>
        </w:rPr>
        <w:t xml:space="preserve">Students arriving to school after 8:15 A.M. must report to the office for a pass. </w:t>
      </w:r>
      <w:commentRangeStart w:id="5"/>
      <w:r>
        <w:rPr>
          <w:rFonts w:ascii="Arial" w:eastAsia="Arial" w:hAnsi="Arial" w:cs="Arial"/>
          <w:sz w:val="22"/>
          <w:szCs w:val="22"/>
        </w:rPr>
        <w:t xml:space="preserve"> After 9:00 </w:t>
      </w:r>
      <w:commentRangeEnd w:id="5"/>
      <w:r>
        <w:commentReference w:id="5"/>
      </w:r>
      <w:r>
        <w:rPr>
          <w:rFonts w:ascii="Arial" w:eastAsia="Arial" w:hAnsi="Arial" w:cs="Arial"/>
          <w:sz w:val="22"/>
          <w:szCs w:val="22"/>
        </w:rPr>
        <w:t>A.M. students will be considered absent or truant.  Students are not allowed to leave the building until school is dismissed unless special permission is granted from the office.  Failure to check out with the office will result in some type of disciplinary action.</w:t>
      </w:r>
    </w:p>
    <w:p w14:paraId="2798B230" w14:textId="77777777" w:rsidR="00634689" w:rsidRDefault="00634689">
      <w:pPr>
        <w:ind w:right="-576"/>
        <w:rPr>
          <w:rFonts w:ascii="Arial" w:eastAsia="Arial" w:hAnsi="Arial" w:cs="Arial"/>
          <w:sz w:val="22"/>
          <w:szCs w:val="22"/>
        </w:rPr>
      </w:pPr>
    </w:p>
    <w:p w14:paraId="27F89848" w14:textId="77777777" w:rsidR="00634689" w:rsidRDefault="00634689">
      <w:pPr>
        <w:ind w:right="-576"/>
        <w:rPr>
          <w:rFonts w:ascii="Arial" w:eastAsia="Arial" w:hAnsi="Arial" w:cs="Arial"/>
          <w:b/>
          <w:sz w:val="22"/>
          <w:szCs w:val="22"/>
        </w:rPr>
      </w:pPr>
    </w:p>
    <w:p w14:paraId="06F6C885" w14:textId="77777777" w:rsidR="00634689" w:rsidRDefault="00A37AA8">
      <w:pPr>
        <w:ind w:right="-576"/>
        <w:rPr>
          <w:rFonts w:ascii="Arial" w:eastAsia="Arial" w:hAnsi="Arial" w:cs="Arial"/>
          <w:sz w:val="22"/>
          <w:szCs w:val="22"/>
        </w:rPr>
      </w:pPr>
      <w:r>
        <w:rPr>
          <w:rFonts w:ascii="Arial" w:eastAsia="Arial" w:hAnsi="Arial" w:cs="Arial"/>
          <w:b/>
          <w:sz w:val="22"/>
          <w:szCs w:val="22"/>
          <w:u w:val="single"/>
        </w:rPr>
        <w:t>Senior Early Work Release</w:t>
      </w:r>
      <w:r>
        <w:rPr>
          <w:rFonts w:ascii="Arial" w:eastAsia="Arial" w:hAnsi="Arial" w:cs="Arial"/>
          <w:sz w:val="22"/>
          <w:szCs w:val="22"/>
        </w:rPr>
        <w:t>: Early work dismissal for seniors is a privilege.  The abuse of this privilege or violation of the following guidelines will result in this privilege being withdrawn.  The guidelines that must be followed for this program are as follows:</w:t>
      </w:r>
    </w:p>
    <w:p w14:paraId="447738EF" w14:textId="77777777" w:rsidR="00634689" w:rsidRDefault="00A37AA8">
      <w:pPr>
        <w:numPr>
          <w:ilvl w:val="1"/>
          <w:numId w:val="7"/>
        </w:numPr>
        <w:ind w:right="-576"/>
        <w:rPr>
          <w:sz w:val="22"/>
          <w:szCs w:val="22"/>
        </w:rPr>
      </w:pPr>
      <w:r>
        <w:rPr>
          <w:rFonts w:ascii="Arial" w:eastAsia="Arial" w:hAnsi="Arial" w:cs="Arial"/>
          <w:sz w:val="22"/>
          <w:szCs w:val="22"/>
        </w:rPr>
        <w:t>Student must have earned 15 units of credit and have passed three years of physical education in order to qualify.</w:t>
      </w:r>
    </w:p>
    <w:p w14:paraId="2CCFFF85" w14:textId="77777777" w:rsidR="00634689" w:rsidRDefault="00A37AA8">
      <w:pPr>
        <w:numPr>
          <w:ilvl w:val="1"/>
          <w:numId w:val="7"/>
        </w:numPr>
        <w:ind w:right="-576"/>
        <w:rPr>
          <w:sz w:val="22"/>
          <w:szCs w:val="22"/>
        </w:rPr>
      </w:pPr>
      <w:r>
        <w:rPr>
          <w:rFonts w:ascii="Arial" w:eastAsia="Arial" w:hAnsi="Arial" w:cs="Arial"/>
          <w:sz w:val="22"/>
          <w:szCs w:val="22"/>
        </w:rPr>
        <w:t>Student shall have attended school for six semesters since entering ninth grade before being eligible for this program.</w:t>
      </w:r>
    </w:p>
    <w:p w14:paraId="428A4ADD" w14:textId="77777777" w:rsidR="00634689" w:rsidRDefault="00A37AA8">
      <w:pPr>
        <w:numPr>
          <w:ilvl w:val="1"/>
          <w:numId w:val="7"/>
        </w:numPr>
        <w:ind w:right="-576"/>
        <w:rPr>
          <w:sz w:val="22"/>
          <w:szCs w:val="22"/>
        </w:rPr>
      </w:pPr>
      <w:r>
        <w:rPr>
          <w:rFonts w:ascii="Arial" w:eastAsia="Arial" w:hAnsi="Arial" w:cs="Arial"/>
          <w:sz w:val="22"/>
          <w:szCs w:val="22"/>
        </w:rPr>
        <w:t>A student must have identified some person to whom he/she will be responsible.  If working at home, the parent or guardian; if at a job, the immediate supervisor.  The name of this person must be submitted to the school administration.</w:t>
      </w:r>
    </w:p>
    <w:p w14:paraId="4E66C6F1" w14:textId="77777777" w:rsidR="00634689" w:rsidRDefault="00A37AA8">
      <w:pPr>
        <w:numPr>
          <w:ilvl w:val="1"/>
          <w:numId w:val="7"/>
        </w:numPr>
        <w:ind w:right="-576"/>
        <w:rPr>
          <w:sz w:val="22"/>
          <w:szCs w:val="22"/>
        </w:rPr>
      </w:pPr>
      <w:r>
        <w:rPr>
          <w:rFonts w:ascii="Arial" w:eastAsia="Arial" w:hAnsi="Arial" w:cs="Arial"/>
          <w:sz w:val="22"/>
          <w:szCs w:val="22"/>
        </w:rPr>
        <w:t>Student must complete a request form, follow all appropriate procedures, and have the Principal approve the request.  Any dissatisfaction with a decision rendered by the Principal could be appealed to the Superintendent of Schools.</w:t>
      </w:r>
    </w:p>
    <w:p w14:paraId="57EAF067" w14:textId="77777777" w:rsidR="00634689" w:rsidRDefault="00A37AA8">
      <w:pPr>
        <w:numPr>
          <w:ilvl w:val="1"/>
          <w:numId w:val="7"/>
        </w:numPr>
        <w:ind w:right="-576"/>
        <w:rPr>
          <w:sz w:val="22"/>
          <w:szCs w:val="22"/>
        </w:rPr>
      </w:pPr>
      <w:r>
        <w:rPr>
          <w:rFonts w:ascii="Arial" w:eastAsia="Arial" w:hAnsi="Arial" w:cs="Arial"/>
          <w:sz w:val="22"/>
          <w:szCs w:val="22"/>
        </w:rPr>
        <w:t>Student who fails one subject during either the quarter and/or semester grading period will have privilege revoked.  If student receives a midterm report, the early work release privilege will be suspended until the student increases the grade to a C or above.</w:t>
      </w:r>
    </w:p>
    <w:p w14:paraId="6B158BFD" w14:textId="77777777" w:rsidR="00634689" w:rsidRDefault="00A37AA8">
      <w:pPr>
        <w:numPr>
          <w:ilvl w:val="1"/>
          <w:numId w:val="7"/>
        </w:numPr>
        <w:ind w:right="-576"/>
        <w:rPr>
          <w:sz w:val="22"/>
          <w:szCs w:val="22"/>
        </w:rPr>
      </w:pPr>
      <w:r>
        <w:rPr>
          <w:rFonts w:ascii="Arial" w:eastAsia="Arial" w:hAnsi="Arial" w:cs="Arial"/>
          <w:sz w:val="22"/>
          <w:szCs w:val="22"/>
        </w:rPr>
        <w:t>Student shall not be involved in any major disciplinary action.  An example of this would be unexcused absences, excessive unexcused tardies, continual disruptions of class or vandalism of any kind.  If a student is involved in disciplinary action, it could result in her/his early work release privilege being discontinued.</w:t>
      </w:r>
    </w:p>
    <w:p w14:paraId="34A84A51" w14:textId="77777777" w:rsidR="00634689" w:rsidRDefault="00A37AA8">
      <w:pPr>
        <w:numPr>
          <w:ilvl w:val="1"/>
          <w:numId w:val="7"/>
        </w:numPr>
        <w:ind w:right="-576"/>
        <w:rPr>
          <w:sz w:val="22"/>
          <w:szCs w:val="22"/>
        </w:rPr>
      </w:pPr>
      <w:r>
        <w:rPr>
          <w:rFonts w:ascii="Arial" w:eastAsia="Arial" w:hAnsi="Arial" w:cs="Arial"/>
          <w:sz w:val="22"/>
          <w:szCs w:val="22"/>
        </w:rPr>
        <w:t>Early release shall not interfere with any school activity in which the student wishes to participate (athletics, dramatics, music, clubs, etc.).  School activities will always take precedence.</w:t>
      </w:r>
    </w:p>
    <w:p w14:paraId="3737E45C" w14:textId="77777777" w:rsidR="00634689" w:rsidRDefault="00A37AA8">
      <w:pPr>
        <w:numPr>
          <w:ilvl w:val="1"/>
          <w:numId w:val="7"/>
        </w:numPr>
        <w:ind w:right="-576"/>
        <w:rPr>
          <w:sz w:val="22"/>
          <w:szCs w:val="22"/>
        </w:rPr>
      </w:pPr>
      <w:r>
        <w:rPr>
          <w:rFonts w:ascii="Arial" w:eastAsia="Arial" w:hAnsi="Arial" w:cs="Arial"/>
          <w:sz w:val="22"/>
          <w:szCs w:val="22"/>
        </w:rPr>
        <w:t>If a school activity is scheduled during the period of the early work release, it will be the responsibility of the student to make arrangements with the principal to see if he/she is to attend this school activity.</w:t>
      </w:r>
    </w:p>
    <w:p w14:paraId="76407C94" w14:textId="77777777" w:rsidR="00634689" w:rsidRDefault="00A37AA8">
      <w:pPr>
        <w:numPr>
          <w:ilvl w:val="1"/>
          <w:numId w:val="7"/>
        </w:numPr>
        <w:ind w:right="-576"/>
        <w:rPr>
          <w:sz w:val="22"/>
          <w:szCs w:val="22"/>
        </w:rPr>
      </w:pPr>
      <w:r>
        <w:rPr>
          <w:rFonts w:ascii="Arial" w:eastAsia="Arial" w:hAnsi="Arial" w:cs="Arial"/>
          <w:sz w:val="22"/>
          <w:szCs w:val="22"/>
        </w:rPr>
        <w:t>Students are to go directly to their job when they leave school.  If students are found loitering in town, their work release privilege will be suspended.</w:t>
      </w:r>
    </w:p>
    <w:p w14:paraId="22F82DD5" w14:textId="77777777" w:rsidR="00634689" w:rsidRDefault="00A37AA8">
      <w:pPr>
        <w:numPr>
          <w:ilvl w:val="1"/>
          <w:numId w:val="7"/>
        </w:numPr>
        <w:ind w:right="-576"/>
        <w:rPr>
          <w:sz w:val="22"/>
          <w:szCs w:val="22"/>
        </w:rPr>
      </w:pPr>
      <w:r>
        <w:rPr>
          <w:rFonts w:ascii="Arial" w:eastAsia="Arial" w:hAnsi="Arial" w:cs="Arial"/>
          <w:sz w:val="22"/>
          <w:szCs w:val="22"/>
        </w:rPr>
        <w:t>Students involved in a sport will not be given early work release for that season.</w:t>
      </w:r>
    </w:p>
    <w:p w14:paraId="260305CB" w14:textId="77777777" w:rsidR="00634689" w:rsidRDefault="00634689">
      <w:pPr>
        <w:ind w:right="-576"/>
        <w:rPr>
          <w:rFonts w:ascii="Arial" w:eastAsia="Arial" w:hAnsi="Arial" w:cs="Arial"/>
          <w:sz w:val="22"/>
          <w:szCs w:val="22"/>
        </w:rPr>
      </w:pPr>
    </w:p>
    <w:p w14:paraId="5D02062D" w14:textId="77777777" w:rsidR="00634689" w:rsidRDefault="00634689">
      <w:pPr>
        <w:ind w:right="-576"/>
        <w:rPr>
          <w:rFonts w:ascii="Arial" w:eastAsia="Arial" w:hAnsi="Arial" w:cs="Arial"/>
          <w:sz w:val="22"/>
          <w:szCs w:val="22"/>
        </w:rPr>
      </w:pPr>
    </w:p>
    <w:p w14:paraId="31B3C67D" w14:textId="77777777" w:rsidR="00634689" w:rsidRDefault="00A37AA8">
      <w:pPr>
        <w:ind w:right="-576"/>
        <w:rPr>
          <w:rFonts w:ascii="Arial" w:eastAsia="Arial" w:hAnsi="Arial" w:cs="Arial"/>
          <w:sz w:val="22"/>
          <w:szCs w:val="22"/>
        </w:rPr>
      </w:pPr>
      <w:r>
        <w:rPr>
          <w:rFonts w:ascii="Arial" w:eastAsia="Arial" w:hAnsi="Arial" w:cs="Arial"/>
          <w:b/>
          <w:sz w:val="22"/>
          <w:szCs w:val="22"/>
          <w:u w:val="single"/>
        </w:rPr>
        <w:t>Make-Up Report and Admit to Class Form:</w:t>
      </w:r>
      <w:r>
        <w:rPr>
          <w:rFonts w:ascii="Arial" w:eastAsia="Arial" w:hAnsi="Arial" w:cs="Arial"/>
          <w:sz w:val="22"/>
          <w:szCs w:val="22"/>
        </w:rPr>
        <w:t xml:space="preserve"> After an absence-whether a full day or part of a day-and upon arrival to school, students are required to immediately report to the secondary office for a “Make-Up Report &amp; Admit to Class” slip.  It will be the responsibility of the student to present the Make-Up-Admit slip to each teacher.  The Make-Up-Admit slip will inform each teacher whether the absence was excused or unexcused.  If the absence is unexcused, the student will receive a zero (0) for the class or classes which are missed due to absence.</w:t>
      </w:r>
    </w:p>
    <w:p w14:paraId="58D27097" w14:textId="77777777" w:rsidR="00634689" w:rsidRDefault="00634689">
      <w:pPr>
        <w:ind w:left="720" w:right="-576"/>
        <w:rPr>
          <w:rFonts w:ascii="Arial" w:eastAsia="Arial" w:hAnsi="Arial" w:cs="Arial"/>
          <w:sz w:val="22"/>
          <w:szCs w:val="22"/>
        </w:rPr>
      </w:pPr>
    </w:p>
    <w:p w14:paraId="1C364020" w14:textId="77777777" w:rsidR="00634689" w:rsidRDefault="00634689">
      <w:pPr>
        <w:ind w:left="720" w:right="-576"/>
        <w:rPr>
          <w:rFonts w:ascii="Arial" w:eastAsia="Arial" w:hAnsi="Arial" w:cs="Arial"/>
          <w:sz w:val="22"/>
          <w:szCs w:val="22"/>
        </w:rPr>
      </w:pPr>
    </w:p>
    <w:p w14:paraId="6846DB59" w14:textId="77777777" w:rsidR="00634689" w:rsidRDefault="00A37AA8">
      <w:pPr>
        <w:ind w:right="-576"/>
        <w:rPr>
          <w:rFonts w:ascii="Arial" w:eastAsia="Arial" w:hAnsi="Arial" w:cs="Arial"/>
          <w:sz w:val="22"/>
          <w:szCs w:val="22"/>
        </w:rPr>
      </w:pPr>
      <w:r>
        <w:rPr>
          <w:rFonts w:ascii="Arial" w:eastAsia="Arial" w:hAnsi="Arial" w:cs="Arial"/>
          <w:b/>
          <w:sz w:val="22"/>
          <w:szCs w:val="22"/>
          <w:u w:val="single"/>
        </w:rPr>
        <w:t>Make-Up Work:</w:t>
      </w:r>
      <w:r>
        <w:rPr>
          <w:rFonts w:ascii="Arial" w:eastAsia="Arial" w:hAnsi="Arial" w:cs="Arial"/>
          <w:sz w:val="22"/>
          <w:szCs w:val="22"/>
        </w:rPr>
        <w:t xml:space="preserve"> You will have one day </w:t>
      </w:r>
      <w:r>
        <w:rPr>
          <w:rFonts w:ascii="Arial" w:eastAsia="Arial" w:hAnsi="Arial" w:cs="Arial"/>
          <w:b/>
          <w:sz w:val="22"/>
          <w:szCs w:val="22"/>
        </w:rPr>
        <w:t>plus</w:t>
      </w:r>
      <w:r>
        <w:rPr>
          <w:rFonts w:ascii="Arial" w:eastAsia="Arial" w:hAnsi="Arial" w:cs="Arial"/>
          <w:sz w:val="22"/>
          <w:szCs w:val="22"/>
        </w:rPr>
        <w:t xml:space="preserve"> the length of the absence to complete your make-up work (for an excused absence).  For unexcused absences you will have one day to make-up the missed work. For absences of more than five (5) consecutive days, arrangements should be made to have work sent home through the individual teachers.  Make-up work not handed in on time will receive a zero (0).  It will be the student’s responsibility to obtain and complete all make-up work. </w:t>
      </w:r>
    </w:p>
    <w:p w14:paraId="0159C95E" w14:textId="77777777" w:rsidR="00634689" w:rsidRDefault="00A37AA8">
      <w:pPr>
        <w:ind w:left="720" w:right="-576"/>
        <w:rPr>
          <w:rFonts w:ascii="Arial" w:eastAsia="Arial" w:hAnsi="Arial" w:cs="Arial"/>
          <w:sz w:val="22"/>
          <w:szCs w:val="22"/>
        </w:rPr>
      </w:pPr>
      <w:r>
        <w:rPr>
          <w:rFonts w:ascii="Arial" w:eastAsia="Arial" w:hAnsi="Arial" w:cs="Arial"/>
          <w:sz w:val="22"/>
          <w:szCs w:val="22"/>
        </w:rPr>
        <w:tab/>
      </w:r>
    </w:p>
    <w:p w14:paraId="6C8EBB11" w14:textId="77777777" w:rsidR="00634689" w:rsidRDefault="00A37AA8">
      <w:pPr>
        <w:ind w:right="-576"/>
        <w:rPr>
          <w:rFonts w:ascii="Arial" w:eastAsia="Arial" w:hAnsi="Arial" w:cs="Arial"/>
          <w:sz w:val="22"/>
          <w:szCs w:val="22"/>
          <w:u w:val="single"/>
        </w:rPr>
      </w:pPr>
      <w:r>
        <w:rPr>
          <w:rFonts w:ascii="Arial" w:eastAsia="Arial" w:hAnsi="Arial" w:cs="Arial"/>
          <w:sz w:val="22"/>
          <w:szCs w:val="22"/>
        </w:rPr>
        <w:t xml:space="preserve">For any absence which is planned in advance (i.e. family vacations, college visits, etc.) the school should be contacted </w:t>
      </w:r>
      <w:r>
        <w:rPr>
          <w:rFonts w:ascii="Arial" w:eastAsia="Arial" w:hAnsi="Arial" w:cs="Arial"/>
          <w:sz w:val="22"/>
          <w:szCs w:val="22"/>
          <w:u w:val="single"/>
        </w:rPr>
        <w:t>prior</w:t>
      </w:r>
      <w:r>
        <w:rPr>
          <w:rFonts w:ascii="Arial" w:eastAsia="Arial" w:hAnsi="Arial" w:cs="Arial"/>
          <w:sz w:val="22"/>
          <w:szCs w:val="22"/>
        </w:rPr>
        <w:t xml:space="preserve"> to the absence in order for credit to be given for the work.  If you will be participating in a school sponsored activity, all school work for that day or periods missed will need to be handed in that day.  All work assigned that day will follow the same procedure for make up work. Failure to do so ahead of time could result in no credit being given for the work.  </w:t>
      </w:r>
      <w:r>
        <w:rPr>
          <w:rFonts w:ascii="Arial" w:eastAsia="Arial" w:hAnsi="Arial" w:cs="Arial"/>
          <w:sz w:val="22"/>
          <w:szCs w:val="22"/>
          <w:u w:val="single"/>
        </w:rPr>
        <w:t>Excuses brought in after the student leaves are not valid excuses.</w:t>
      </w:r>
    </w:p>
    <w:p w14:paraId="3AAB638D" w14:textId="77777777" w:rsidR="00634689" w:rsidRDefault="00A37AA8">
      <w:pPr>
        <w:ind w:left="720" w:right="-576"/>
        <w:rPr>
          <w:rFonts w:ascii="Arial" w:eastAsia="Arial" w:hAnsi="Arial" w:cs="Arial"/>
          <w:sz w:val="22"/>
          <w:szCs w:val="22"/>
        </w:rPr>
      </w:pPr>
      <w:r>
        <w:rPr>
          <w:rFonts w:ascii="Arial" w:eastAsia="Arial" w:hAnsi="Arial" w:cs="Arial"/>
          <w:sz w:val="22"/>
          <w:szCs w:val="22"/>
        </w:rPr>
        <w:tab/>
      </w:r>
    </w:p>
    <w:p w14:paraId="5C16FEA6" w14:textId="77777777" w:rsidR="00634689" w:rsidRDefault="00A37AA8">
      <w:pPr>
        <w:ind w:right="-576"/>
        <w:rPr>
          <w:rFonts w:ascii="Arial" w:eastAsia="Arial" w:hAnsi="Arial" w:cs="Arial"/>
          <w:sz w:val="22"/>
          <w:szCs w:val="22"/>
        </w:rPr>
      </w:pPr>
      <w:r>
        <w:rPr>
          <w:rFonts w:ascii="Arial" w:eastAsia="Arial" w:hAnsi="Arial" w:cs="Arial"/>
          <w:sz w:val="22"/>
          <w:szCs w:val="22"/>
        </w:rPr>
        <w:t>Any student who does not follow the above procedures may have her/his absence recorded as ”unexcused” and will have one day to make up missed work.</w:t>
      </w:r>
    </w:p>
    <w:p w14:paraId="79340BC1" w14:textId="77777777" w:rsidR="00634689" w:rsidRDefault="00634689">
      <w:pPr>
        <w:ind w:left="720" w:right="-576"/>
        <w:rPr>
          <w:rFonts w:ascii="Arial" w:eastAsia="Arial" w:hAnsi="Arial" w:cs="Arial"/>
          <w:sz w:val="22"/>
          <w:szCs w:val="22"/>
        </w:rPr>
      </w:pPr>
    </w:p>
    <w:p w14:paraId="5CB3E911" w14:textId="77777777" w:rsidR="00634689" w:rsidRDefault="00634689">
      <w:pPr>
        <w:ind w:left="720" w:right="-576"/>
        <w:rPr>
          <w:rFonts w:ascii="Arial" w:eastAsia="Arial" w:hAnsi="Arial" w:cs="Arial"/>
          <w:sz w:val="22"/>
          <w:szCs w:val="22"/>
        </w:rPr>
      </w:pPr>
    </w:p>
    <w:p w14:paraId="7D01180D" w14:textId="77777777" w:rsidR="00634689" w:rsidRDefault="00A37AA8">
      <w:pPr>
        <w:ind w:right="-576"/>
        <w:rPr>
          <w:rFonts w:ascii="Arial" w:eastAsia="Arial" w:hAnsi="Arial" w:cs="Arial"/>
          <w:sz w:val="22"/>
          <w:szCs w:val="22"/>
        </w:rPr>
      </w:pPr>
      <w:r>
        <w:rPr>
          <w:rFonts w:ascii="Arial" w:eastAsia="Arial" w:hAnsi="Arial" w:cs="Arial"/>
          <w:b/>
          <w:sz w:val="22"/>
          <w:szCs w:val="22"/>
          <w:u w:val="single"/>
        </w:rPr>
        <w:t>Tardiness:</w:t>
      </w:r>
      <w:r>
        <w:rPr>
          <w:rFonts w:ascii="Arial" w:eastAsia="Arial" w:hAnsi="Arial" w:cs="Arial"/>
          <w:sz w:val="22"/>
          <w:szCs w:val="22"/>
          <w:u w:val="single"/>
        </w:rPr>
        <w:t xml:space="preserve"> </w:t>
      </w:r>
      <w:r>
        <w:rPr>
          <w:rFonts w:ascii="Arial" w:eastAsia="Arial" w:hAnsi="Arial" w:cs="Arial"/>
          <w:sz w:val="22"/>
          <w:szCs w:val="22"/>
        </w:rPr>
        <w:t>Students are provided ample time to pass from one class to another.  If a student is detained by a teacher at the end of the class period, the student should obtain a pass from that teacher and present it to the teacher of the next class in order to avoid receiving a tardy slip.</w:t>
      </w:r>
    </w:p>
    <w:p w14:paraId="2E0493A0" w14:textId="77777777" w:rsidR="00634689" w:rsidRDefault="00634689">
      <w:pPr>
        <w:ind w:left="720" w:right="-576"/>
        <w:rPr>
          <w:rFonts w:ascii="Arial" w:eastAsia="Arial" w:hAnsi="Arial" w:cs="Arial"/>
          <w:sz w:val="22"/>
          <w:szCs w:val="22"/>
        </w:rPr>
      </w:pPr>
    </w:p>
    <w:p w14:paraId="00A01FFE" w14:textId="77777777" w:rsidR="00634689" w:rsidRDefault="00634689">
      <w:pPr>
        <w:ind w:left="720" w:right="-576"/>
        <w:rPr>
          <w:rFonts w:ascii="Arial" w:eastAsia="Arial" w:hAnsi="Arial" w:cs="Arial"/>
          <w:sz w:val="22"/>
          <w:szCs w:val="22"/>
        </w:rPr>
      </w:pPr>
    </w:p>
    <w:p w14:paraId="19F815F6" w14:textId="77777777" w:rsidR="00634689" w:rsidRDefault="00A37AA8">
      <w:pPr>
        <w:ind w:right="-576"/>
        <w:rPr>
          <w:rFonts w:ascii="Arial" w:eastAsia="Arial" w:hAnsi="Arial" w:cs="Arial"/>
          <w:sz w:val="22"/>
          <w:szCs w:val="22"/>
        </w:rPr>
      </w:pPr>
      <w:r>
        <w:rPr>
          <w:rFonts w:ascii="Arial" w:eastAsia="Arial" w:hAnsi="Arial" w:cs="Arial"/>
          <w:b/>
          <w:sz w:val="22"/>
          <w:szCs w:val="22"/>
          <w:u w:val="single"/>
        </w:rPr>
        <w:t>Excused Tardy:</w:t>
      </w:r>
      <w:r>
        <w:rPr>
          <w:rFonts w:ascii="Arial" w:eastAsia="Arial" w:hAnsi="Arial" w:cs="Arial"/>
          <w:sz w:val="22"/>
          <w:szCs w:val="22"/>
        </w:rPr>
        <w:t xml:space="preserve"> Tardiness due to bad roads, inclement weather, illness or conditions beyond normal control as determined acceptable by the administration will be considered excused and the student will be given a pass to class.  In cases where a bus is late, go immediately to class; teachers will be informed that students are to be admitted without a pass.</w:t>
      </w:r>
    </w:p>
    <w:p w14:paraId="5D6F4B2B" w14:textId="77777777" w:rsidR="00634689" w:rsidRDefault="00634689">
      <w:pPr>
        <w:ind w:right="-576"/>
        <w:rPr>
          <w:rFonts w:ascii="Arial" w:eastAsia="Arial" w:hAnsi="Arial" w:cs="Arial"/>
          <w:sz w:val="22"/>
          <w:szCs w:val="22"/>
        </w:rPr>
      </w:pPr>
    </w:p>
    <w:p w14:paraId="11A39CEF" w14:textId="77777777" w:rsidR="00634689" w:rsidRDefault="00634689">
      <w:pPr>
        <w:ind w:left="720" w:right="-576"/>
        <w:rPr>
          <w:rFonts w:ascii="Arial" w:eastAsia="Arial" w:hAnsi="Arial" w:cs="Arial"/>
          <w:sz w:val="22"/>
          <w:szCs w:val="22"/>
          <w:u w:val="single"/>
        </w:rPr>
      </w:pPr>
    </w:p>
    <w:p w14:paraId="4CC8329F" w14:textId="77777777" w:rsidR="00634689" w:rsidRDefault="00A37AA8">
      <w:pPr>
        <w:ind w:right="-576"/>
        <w:rPr>
          <w:rFonts w:ascii="Arial" w:eastAsia="Arial" w:hAnsi="Arial" w:cs="Arial"/>
          <w:sz w:val="22"/>
          <w:szCs w:val="22"/>
        </w:rPr>
      </w:pPr>
      <w:r>
        <w:rPr>
          <w:rFonts w:ascii="Arial" w:eastAsia="Arial" w:hAnsi="Arial" w:cs="Arial"/>
          <w:b/>
          <w:sz w:val="22"/>
          <w:szCs w:val="22"/>
          <w:u w:val="single"/>
        </w:rPr>
        <w:t xml:space="preserve">Unexcused Tardy: </w:t>
      </w:r>
      <w:r>
        <w:rPr>
          <w:rFonts w:ascii="Arial" w:eastAsia="Arial" w:hAnsi="Arial" w:cs="Arial"/>
          <w:sz w:val="22"/>
          <w:szCs w:val="22"/>
        </w:rPr>
        <w:t>Each classroom teacher will handle her/his student’s tardy problems as needed for the situation.  If detention is to be served for that teacher it must take place after school.  Each teacher will keep a record of her/his own tardies and issue a one-half hour detention upon the third tardy which the student receives for that individual teacher during a semester.  If a student continues to be tardy to the same class, the student will be referred to the office and the parents will be notified.  The various consequences are outlines in the “Disciplinary Action Policy” on page 3.</w:t>
      </w:r>
    </w:p>
    <w:p w14:paraId="374AE7A3" w14:textId="77777777" w:rsidR="00634689" w:rsidRDefault="00634689">
      <w:pPr>
        <w:ind w:left="720" w:right="-576"/>
        <w:rPr>
          <w:rFonts w:ascii="Arial" w:eastAsia="Arial" w:hAnsi="Arial" w:cs="Arial"/>
          <w:sz w:val="22"/>
          <w:szCs w:val="22"/>
        </w:rPr>
      </w:pPr>
    </w:p>
    <w:p w14:paraId="4FA524F1" w14:textId="77777777" w:rsidR="00634689" w:rsidRDefault="00A37AA8">
      <w:pPr>
        <w:ind w:right="-576"/>
        <w:rPr>
          <w:rFonts w:ascii="Arial" w:eastAsia="Arial" w:hAnsi="Arial" w:cs="Arial"/>
          <w:sz w:val="22"/>
          <w:szCs w:val="22"/>
        </w:rPr>
      </w:pPr>
      <w:r>
        <w:rPr>
          <w:rFonts w:ascii="Arial" w:eastAsia="Arial" w:hAnsi="Arial" w:cs="Arial"/>
          <w:b/>
          <w:sz w:val="22"/>
          <w:szCs w:val="22"/>
          <w:u w:val="single"/>
        </w:rPr>
        <w:t>Notification of Absences:</w:t>
      </w:r>
      <w:r>
        <w:rPr>
          <w:rFonts w:ascii="Arial" w:eastAsia="Arial" w:hAnsi="Arial" w:cs="Arial"/>
          <w:sz w:val="22"/>
          <w:szCs w:val="22"/>
        </w:rPr>
        <w:t xml:space="preserve"> Parents of students will receive a letter informing them of problems due to absences.</w:t>
      </w:r>
    </w:p>
    <w:p w14:paraId="0D870B65" w14:textId="77777777" w:rsidR="00634689" w:rsidRDefault="00634689">
      <w:pPr>
        <w:ind w:right="-576"/>
        <w:rPr>
          <w:rFonts w:ascii="Arial" w:eastAsia="Arial" w:hAnsi="Arial" w:cs="Arial"/>
          <w:b/>
          <w:sz w:val="22"/>
          <w:szCs w:val="22"/>
        </w:rPr>
      </w:pPr>
    </w:p>
    <w:p w14:paraId="10CCCD01" w14:textId="77777777" w:rsidR="00634689" w:rsidRDefault="00A37AA8">
      <w:pPr>
        <w:ind w:right="-576"/>
        <w:rPr>
          <w:rFonts w:ascii="Arial" w:eastAsia="Arial" w:hAnsi="Arial" w:cs="Arial"/>
          <w:sz w:val="22"/>
          <w:szCs w:val="22"/>
        </w:rPr>
      </w:pPr>
      <w:r>
        <w:rPr>
          <w:rFonts w:ascii="Arial" w:eastAsia="Arial" w:hAnsi="Arial" w:cs="Arial"/>
          <w:b/>
          <w:sz w:val="22"/>
          <w:szCs w:val="22"/>
          <w:u w:val="single"/>
        </w:rPr>
        <w:t xml:space="preserve">Transfers and Withdrawals: </w:t>
      </w:r>
      <w:r>
        <w:rPr>
          <w:rFonts w:ascii="Arial" w:eastAsia="Arial" w:hAnsi="Arial" w:cs="Arial"/>
          <w:sz w:val="22"/>
          <w:szCs w:val="22"/>
        </w:rPr>
        <w:t>Pupils planning on transferring to another school district should report to the principal’s office as soon as they become aware of the fact that they are moving.  Any student who plans on dropping out of school must first contact the superintendent’s office before a withdrawal slip will be issued.</w:t>
      </w:r>
    </w:p>
    <w:p w14:paraId="1BE15264" w14:textId="77777777" w:rsidR="00634689" w:rsidRDefault="00634689">
      <w:pPr>
        <w:ind w:right="-576"/>
        <w:rPr>
          <w:rFonts w:ascii="Arial" w:eastAsia="Arial" w:hAnsi="Arial" w:cs="Arial"/>
          <w:sz w:val="22"/>
          <w:szCs w:val="22"/>
        </w:rPr>
      </w:pPr>
    </w:p>
    <w:p w14:paraId="2E22948E" w14:textId="77777777" w:rsidR="00634689" w:rsidRDefault="00A37AA8">
      <w:pPr>
        <w:ind w:right="-576"/>
        <w:rPr>
          <w:rFonts w:ascii="Arial" w:eastAsia="Arial" w:hAnsi="Arial" w:cs="Arial"/>
          <w:sz w:val="28"/>
          <w:szCs w:val="28"/>
        </w:rPr>
      </w:pPr>
      <w:r>
        <w:rPr>
          <w:rFonts w:ascii="Arial" w:eastAsia="Arial" w:hAnsi="Arial" w:cs="Arial"/>
          <w:b/>
          <w:sz w:val="22"/>
          <w:szCs w:val="22"/>
          <w:u w:val="single"/>
        </w:rPr>
        <w:t>College Visitation:</w:t>
      </w:r>
      <w:r>
        <w:rPr>
          <w:rFonts w:ascii="Arial" w:eastAsia="Arial" w:hAnsi="Arial" w:cs="Arial"/>
          <w:b/>
          <w:sz w:val="22"/>
          <w:szCs w:val="22"/>
        </w:rPr>
        <w:t xml:space="preserve"> </w:t>
      </w:r>
      <w:r>
        <w:rPr>
          <w:rFonts w:ascii="Arial" w:eastAsia="Arial" w:hAnsi="Arial" w:cs="Arial"/>
          <w:sz w:val="22"/>
          <w:szCs w:val="22"/>
        </w:rPr>
        <w:t xml:space="preserve">Twelfth grade students will be eligible for up to three (3) days for the purpose of visiting a college.  Eleventh grade students will be eligible for one (1) day for the purpose of college visitation.  These days will be excused only if the following criteria is met:  a) Request for visitations must made </w:t>
      </w:r>
      <w:r>
        <w:rPr>
          <w:rFonts w:ascii="Arial" w:eastAsia="Arial" w:hAnsi="Arial" w:cs="Arial"/>
          <w:sz w:val="22"/>
          <w:szCs w:val="22"/>
          <w:u w:val="single"/>
        </w:rPr>
        <w:t xml:space="preserve">with the counselor first,  then the school </w:t>
      </w:r>
      <w:r>
        <w:rPr>
          <w:rFonts w:ascii="Arial" w:eastAsia="Arial" w:hAnsi="Arial" w:cs="Arial"/>
          <w:sz w:val="22"/>
          <w:szCs w:val="22"/>
        </w:rPr>
        <w:t>, b) Work is completed before leaving.  Failure to comply with the previously mentioned rules may result in an unexcused absence and no credit given for work missed that day.  Permission will not be given for college visitation during the last month of school</w:t>
      </w:r>
      <w:r>
        <w:rPr>
          <w:rFonts w:ascii="Arial" w:eastAsia="Arial" w:hAnsi="Arial" w:cs="Arial"/>
          <w:color w:val="FF0000"/>
          <w:sz w:val="22"/>
          <w:szCs w:val="22"/>
        </w:rPr>
        <w:t xml:space="preserve"> </w:t>
      </w:r>
      <w:r>
        <w:rPr>
          <w:rFonts w:ascii="Arial" w:eastAsia="Arial" w:hAnsi="Arial" w:cs="Arial"/>
          <w:sz w:val="22"/>
          <w:szCs w:val="22"/>
        </w:rPr>
        <w:t>unless needed to attend orientation or scholarship competition.</w:t>
      </w:r>
    </w:p>
    <w:p w14:paraId="7FA9D756" w14:textId="77777777" w:rsidR="00634689" w:rsidRDefault="00634689">
      <w:pPr>
        <w:ind w:right="-576" w:firstLine="720"/>
        <w:rPr>
          <w:rFonts w:ascii="Arial" w:eastAsia="Arial" w:hAnsi="Arial" w:cs="Arial"/>
          <w:sz w:val="28"/>
          <w:szCs w:val="28"/>
        </w:rPr>
      </w:pPr>
    </w:p>
    <w:p w14:paraId="31B6F095" w14:textId="77777777" w:rsidR="00634689" w:rsidRDefault="00A37AA8">
      <w:pPr>
        <w:ind w:right="-576"/>
        <w:jc w:val="center"/>
        <w:rPr>
          <w:rFonts w:ascii="Arial" w:eastAsia="Arial" w:hAnsi="Arial" w:cs="Arial"/>
          <w:b/>
          <w:sz w:val="28"/>
          <w:szCs w:val="28"/>
        </w:rPr>
      </w:pPr>
      <w:r>
        <w:rPr>
          <w:rFonts w:ascii="Arial" w:eastAsia="Arial" w:hAnsi="Arial" w:cs="Arial"/>
          <w:b/>
          <w:sz w:val="28"/>
          <w:szCs w:val="28"/>
        </w:rPr>
        <w:t xml:space="preserve">Other </w:t>
      </w:r>
      <w:commentRangeStart w:id="6"/>
      <w:r>
        <w:rPr>
          <w:rFonts w:ascii="Arial" w:eastAsia="Arial" w:hAnsi="Arial" w:cs="Arial"/>
          <w:b/>
          <w:sz w:val="28"/>
          <w:szCs w:val="28"/>
        </w:rPr>
        <w:t xml:space="preserve">Rules and Regulations </w:t>
      </w:r>
      <w:commentRangeEnd w:id="6"/>
      <w:r>
        <w:commentReference w:id="6"/>
      </w:r>
    </w:p>
    <w:p w14:paraId="52386529" w14:textId="77777777" w:rsidR="00634689" w:rsidRDefault="00634689">
      <w:pPr>
        <w:ind w:right="-576"/>
        <w:jc w:val="center"/>
        <w:rPr>
          <w:rFonts w:ascii="Arial" w:eastAsia="Arial" w:hAnsi="Arial" w:cs="Arial"/>
          <w:b/>
          <w:sz w:val="28"/>
          <w:szCs w:val="28"/>
        </w:rPr>
      </w:pPr>
    </w:p>
    <w:p w14:paraId="588DB859" w14:textId="77777777" w:rsidR="00634689" w:rsidRDefault="00A37AA8">
      <w:pPr>
        <w:ind w:right="-576"/>
        <w:rPr>
          <w:rFonts w:ascii="Arial" w:eastAsia="Arial" w:hAnsi="Arial" w:cs="Arial"/>
          <w:sz w:val="22"/>
          <w:szCs w:val="22"/>
        </w:rPr>
      </w:pPr>
      <w:r>
        <w:rPr>
          <w:rFonts w:ascii="Arial" w:eastAsia="Arial" w:hAnsi="Arial" w:cs="Arial"/>
          <w:b/>
          <w:sz w:val="22"/>
          <w:szCs w:val="22"/>
          <w:u w:val="single"/>
        </w:rPr>
        <w:t>Student Dress</w:t>
      </w:r>
      <w:r>
        <w:rPr>
          <w:rFonts w:ascii="Arial" w:eastAsia="Arial" w:hAnsi="Arial" w:cs="Arial"/>
          <w:b/>
          <w:sz w:val="24"/>
          <w:szCs w:val="24"/>
          <w:u w:val="single"/>
        </w:rPr>
        <w:t>:</w:t>
      </w:r>
      <w:r>
        <w:rPr>
          <w:rFonts w:ascii="Arial" w:eastAsia="Arial" w:hAnsi="Arial" w:cs="Arial"/>
          <w:b/>
          <w:sz w:val="24"/>
          <w:szCs w:val="24"/>
        </w:rPr>
        <w:t xml:space="preserve"> </w:t>
      </w:r>
      <w:r>
        <w:rPr>
          <w:rFonts w:ascii="Arial" w:eastAsia="Arial" w:hAnsi="Arial" w:cs="Arial"/>
          <w:sz w:val="22"/>
          <w:szCs w:val="22"/>
        </w:rPr>
        <w:t xml:space="preserve">Student dress is expected to meet the following requirements: </w:t>
      </w:r>
    </w:p>
    <w:p w14:paraId="4FE62218" w14:textId="77777777" w:rsidR="00634689" w:rsidRDefault="00A37AA8">
      <w:pPr>
        <w:numPr>
          <w:ilvl w:val="0"/>
          <w:numId w:val="3"/>
        </w:numPr>
        <w:ind w:right="-576"/>
        <w:contextualSpacing/>
        <w:rPr>
          <w:rFonts w:ascii="Arial" w:eastAsia="Arial" w:hAnsi="Arial" w:cs="Arial"/>
          <w:sz w:val="22"/>
          <w:szCs w:val="22"/>
        </w:rPr>
      </w:pPr>
      <w:r>
        <w:rPr>
          <w:rFonts w:ascii="Arial" w:eastAsia="Arial" w:hAnsi="Arial" w:cs="Arial"/>
          <w:sz w:val="22"/>
          <w:szCs w:val="22"/>
        </w:rPr>
        <w:t>Cleanliness</w:t>
      </w:r>
    </w:p>
    <w:p w14:paraId="4AB6E4E9" w14:textId="77777777" w:rsidR="00634689" w:rsidRDefault="00A37AA8">
      <w:pPr>
        <w:numPr>
          <w:ilvl w:val="0"/>
          <w:numId w:val="3"/>
        </w:numPr>
        <w:ind w:right="-576"/>
        <w:contextualSpacing/>
        <w:rPr>
          <w:rFonts w:ascii="Arial" w:eastAsia="Arial" w:hAnsi="Arial" w:cs="Arial"/>
          <w:sz w:val="22"/>
          <w:szCs w:val="22"/>
        </w:rPr>
      </w:pPr>
      <w:r>
        <w:rPr>
          <w:rFonts w:ascii="Arial" w:eastAsia="Arial" w:hAnsi="Arial" w:cs="Arial"/>
          <w:sz w:val="22"/>
          <w:szCs w:val="22"/>
        </w:rPr>
        <w:t xml:space="preserve">Decency </w:t>
      </w:r>
    </w:p>
    <w:p w14:paraId="65789197" w14:textId="77777777" w:rsidR="00634689" w:rsidRDefault="00A37AA8">
      <w:pPr>
        <w:numPr>
          <w:ilvl w:val="0"/>
          <w:numId w:val="3"/>
        </w:numPr>
        <w:ind w:right="-576"/>
        <w:contextualSpacing/>
        <w:rPr>
          <w:rFonts w:ascii="Arial" w:eastAsia="Arial" w:hAnsi="Arial" w:cs="Arial"/>
          <w:sz w:val="22"/>
          <w:szCs w:val="22"/>
        </w:rPr>
      </w:pPr>
      <w:r>
        <w:rPr>
          <w:rFonts w:ascii="Arial" w:eastAsia="Arial" w:hAnsi="Arial" w:cs="Arial"/>
          <w:sz w:val="22"/>
          <w:szCs w:val="22"/>
        </w:rPr>
        <w:t xml:space="preserve">Safety </w:t>
      </w:r>
    </w:p>
    <w:p w14:paraId="5D762A9D" w14:textId="77777777" w:rsidR="00634689" w:rsidRDefault="00634689">
      <w:pPr>
        <w:ind w:right="-576"/>
        <w:rPr>
          <w:rFonts w:ascii="Arial" w:eastAsia="Arial" w:hAnsi="Arial" w:cs="Arial"/>
          <w:sz w:val="22"/>
          <w:szCs w:val="22"/>
        </w:rPr>
      </w:pPr>
    </w:p>
    <w:p w14:paraId="194DC44B" w14:textId="77777777" w:rsidR="00634689" w:rsidRDefault="00A37AA8">
      <w:pPr>
        <w:ind w:right="-576"/>
        <w:rPr>
          <w:rFonts w:ascii="Arial" w:eastAsia="Arial" w:hAnsi="Arial" w:cs="Arial"/>
          <w:sz w:val="28"/>
          <w:szCs w:val="28"/>
        </w:rPr>
      </w:pPr>
      <w:r>
        <w:rPr>
          <w:rFonts w:ascii="Arial" w:eastAsia="Arial" w:hAnsi="Arial" w:cs="Arial"/>
          <w:sz w:val="22"/>
          <w:szCs w:val="22"/>
        </w:rPr>
        <w:t>These simple regulations are needed in order to provide a good, safe, and healthful learning atmosphere</w:t>
      </w:r>
    </w:p>
    <w:p w14:paraId="5770435E" w14:textId="77777777" w:rsidR="00634689" w:rsidRDefault="00A37AA8">
      <w:pPr>
        <w:ind w:right="-576"/>
        <w:rPr>
          <w:rFonts w:ascii="Arial" w:eastAsia="Arial" w:hAnsi="Arial" w:cs="Arial"/>
          <w:sz w:val="28"/>
          <w:szCs w:val="28"/>
        </w:rPr>
      </w:pPr>
      <w:r>
        <w:rPr>
          <w:rFonts w:ascii="Arial" w:eastAsia="Arial" w:hAnsi="Arial" w:cs="Arial"/>
          <w:sz w:val="28"/>
          <w:szCs w:val="28"/>
        </w:rPr>
        <w:t xml:space="preserve"> </w:t>
      </w:r>
    </w:p>
    <w:p w14:paraId="08D549FD" w14:textId="77777777" w:rsidR="00634689" w:rsidRDefault="00A37AA8">
      <w:pPr>
        <w:ind w:right="-576"/>
        <w:rPr>
          <w:rFonts w:ascii="Arial" w:eastAsia="Arial" w:hAnsi="Arial" w:cs="Arial"/>
          <w:sz w:val="22"/>
          <w:szCs w:val="22"/>
        </w:rPr>
      </w:pPr>
      <w:r>
        <w:rPr>
          <w:rFonts w:ascii="Arial" w:eastAsia="Arial" w:hAnsi="Arial" w:cs="Arial"/>
          <w:sz w:val="22"/>
          <w:szCs w:val="22"/>
        </w:rPr>
        <w:t xml:space="preserve">Students are prohibited from wearing clothing advertising or promoting items illegal for use by minors including, but not limited to, alcohol or tobacco and wearing clothing displaying obscenity, profanity, vulgarity, racial or sexual remarks, making reference to prohibited conduct or similar displays.  </w:t>
      </w:r>
    </w:p>
    <w:p w14:paraId="79842468" w14:textId="77777777" w:rsidR="00634689" w:rsidRDefault="00634689">
      <w:pPr>
        <w:ind w:right="-576"/>
        <w:rPr>
          <w:rFonts w:ascii="Arial" w:eastAsia="Arial" w:hAnsi="Arial" w:cs="Arial"/>
          <w:sz w:val="22"/>
          <w:szCs w:val="22"/>
        </w:rPr>
      </w:pPr>
    </w:p>
    <w:p w14:paraId="5D759E25" w14:textId="77777777" w:rsidR="00634689" w:rsidRDefault="00A37AA8">
      <w:pPr>
        <w:ind w:right="-576"/>
        <w:rPr>
          <w:rFonts w:ascii="Arial" w:eastAsia="Arial" w:hAnsi="Arial" w:cs="Arial"/>
          <w:sz w:val="22"/>
          <w:szCs w:val="22"/>
        </w:rPr>
      </w:pPr>
      <w:r>
        <w:rPr>
          <w:rFonts w:ascii="Arial" w:eastAsia="Arial" w:hAnsi="Arial" w:cs="Arial"/>
          <w:sz w:val="22"/>
          <w:szCs w:val="22"/>
        </w:rPr>
        <w:t>Inappropriate attire includes halter tops, spaghetti strap tops, and tube tops and hats.  Shirts/tops should not have the sleeves cut out and need to cover the waist of the pants, skirts, or shorts being worn. Shorts must have at least a 4” inseam.</w:t>
      </w:r>
    </w:p>
    <w:p w14:paraId="0440CEBB" w14:textId="77777777" w:rsidR="00634689" w:rsidRDefault="00634689">
      <w:pPr>
        <w:ind w:right="-576"/>
        <w:rPr>
          <w:rFonts w:ascii="Arial" w:eastAsia="Arial" w:hAnsi="Arial" w:cs="Arial"/>
          <w:b/>
          <w:sz w:val="22"/>
          <w:szCs w:val="22"/>
        </w:rPr>
      </w:pPr>
    </w:p>
    <w:p w14:paraId="454794E1" w14:textId="77777777" w:rsidR="00634689" w:rsidRDefault="00634689">
      <w:pPr>
        <w:ind w:right="-576"/>
        <w:rPr>
          <w:rFonts w:ascii="Arial" w:eastAsia="Arial" w:hAnsi="Arial" w:cs="Arial"/>
          <w:sz w:val="22"/>
          <w:szCs w:val="22"/>
        </w:rPr>
      </w:pPr>
    </w:p>
    <w:p w14:paraId="66275760" w14:textId="77777777" w:rsidR="00634689" w:rsidRDefault="00A37AA8">
      <w:pPr>
        <w:ind w:right="-576"/>
        <w:rPr>
          <w:rFonts w:ascii="Arial" w:eastAsia="Arial" w:hAnsi="Arial" w:cs="Arial"/>
          <w:b/>
          <w:sz w:val="24"/>
          <w:szCs w:val="24"/>
        </w:rPr>
      </w:pPr>
      <w:r>
        <w:rPr>
          <w:rFonts w:ascii="Arial" w:eastAsia="Arial" w:hAnsi="Arial" w:cs="Arial"/>
          <w:b/>
          <w:sz w:val="24"/>
          <w:szCs w:val="24"/>
        </w:rPr>
        <w:t xml:space="preserve">Electronic Use Policies </w:t>
      </w:r>
    </w:p>
    <w:p w14:paraId="0E4FDD56" w14:textId="77777777" w:rsidR="00634689" w:rsidRDefault="00634689">
      <w:pPr>
        <w:ind w:right="-576"/>
        <w:rPr>
          <w:rFonts w:ascii="Arial" w:eastAsia="Arial" w:hAnsi="Arial" w:cs="Arial"/>
          <w:b/>
          <w:sz w:val="24"/>
          <w:szCs w:val="24"/>
        </w:rPr>
      </w:pPr>
    </w:p>
    <w:p w14:paraId="28EAEF74" w14:textId="77777777" w:rsidR="00634689" w:rsidRDefault="00A37AA8">
      <w:pPr>
        <w:ind w:right="-576"/>
        <w:rPr>
          <w:rFonts w:ascii="Arial" w:eastAsia="Arial" w:hAnsi="Arial" w:cs="Arial"/>
          <w:b/>
          <w:sz w:val="24"/>
          <w:szCs w:val="24"/>
          <w:u w:val="single"/>
        </w:rPr>
      </w:pPr>
      <w:r>
        <w:rPr>
          <w:rFonts w:ascii="Arial" w:eastAsia="Arial" w:hAnsi="Arial" w:cs="Arial"/>
          <w:b/>
          <w:sz w:val="24"/>
          <w:szCs w:val="24"/>
          <w:u w:val="single"/>
        </w:rPr>
        <w:t xml:space="preserve">Computers: </w:t>
      </w:r>
    </w:p>
    <w:p w14:paraId="57F10C5B" w14:textId="77777777" w:rsidR="00634689" w:rsidRDefault="00634689">
      <w:pPr>
        <w:ind w:right="-576"/>
        <w:rPr>
          <w:rFonts w:ascii="Arial" w:eastAsia="Arial" w:hAnsi="Arial" w:cs="Arial"/>
          <w:b/>
          <w:sz w:val="22"/>
          <w:szCs w:val="22"/>
        </w:rPr>
      </w:pPr>
    </w:p>
    <w:p w14:paraId="5573E961" w14:textId="77777777" w:rsidR="00634689" w:rsidRDefault="00A37AA8">
      <w:pPr>
        <w:ind w:right="-576" w:firstLine="720"/>
        <w:rPr>
          <w:rFonts w:ascii="Arial" w:eastAsia="Arial" w:hAnsi="Arial" w:cs="Arial"/>
          <w:sz w:val="22"/>
          <w:szCs w:val="22"/>
        </w:rPr>
      </w:pPr>
      <w:commentRangeStart w:id="7"/>
      <w:r>
        <w:rPr>
          <w:rFonts w:ascii="Arial" w:eastAsia="Arial" w:hAnsi="Arial" w:cs="Arial"/>
          <w:sz w:val="22"/>
          <w:szCs w:val="22"/>
        </w:rPr>
        <w:t>Students will not be able to access, download or send any restricted material.  That includes, but not limited to, material which is obscene, libelous, vulgar, profane or lewd; advertises any product or service not permitted to minors by law; constitutes insulting or fighting words, or presents a clear and present likelihood that it will cause a material and substantial disruption of the proper and orderly operation of the school or school activities or will cause the commission of unlawful acts.</w:t>
      </w:r>
    </w:p>
    <w:p w14:paraId="5ACD24C6" w14:textId="77777777" w:rsidR="00634689" w:rsidRDefault="00634689">
      <w:pPr>
        <w:spacing w:line="276" w:lineRule="auto"/>
        <w:rPr>
          <w:rFonts w:ascii="Arial" w:eastAsia="Arial" w:hAnsi="Arial" w:cs="Arial"/>
          <w:sz w:val="22"/>
          <w:szCs w:val="22"/>
        </w:rPr>
      </w:pPr>
    </w:p>
    <w:p w14:paraId="0B08A769" w14:textId="77777777" w:rsidR="00634689" w:rsidRDefault="00A37AA8">
      <w:pPr>
        <w:spacing w:line="276" w:lineRule="auto"/>
        <w:rPr>
          <w:rFonts w:ascii="Arial" w:eastAsia="Arial" w:hAnsi="Arial" w:cs="Arial"/>
          <w:b/>
          <w:sz w:val="24"/>
          <w:szCs w:val="24"/>
        </w:rPr>
      </w:pPr>
      <w:r>
        <w:rPr>
          <w:rFonts w:ascii="Arial" w:eastAsia="Arial" w:hAnsi="Arial" w:cs="Arial"/>
          <w:sz w:val="22"/>
          <w:szCs w:val="22"/>
        </w:rPr>
        <w:t xml:space="preserve">Below are student expectations: </w:t>
      </w:r>
    </w:p>
    <w:p w14:paraId="660B14B3" w14:textId="77777777" w:rsidR="00634689" w:rsidRDefault="00634689">
      <w:pPr>
        <w:ind w:right="-576"/>
        <w:rPr>
          <w:rFonts w:ascii="Arial" w:eastAsia="Arial" w:hAnsi="Arial" w:cs="Arial"/>
          <w:b/>
          <w:sz w:val="24"/>
          <w:szCs w:val="24"/>
        </w:rPr>
      </w:pPr>
    </w:p>
    <w:p w14:paraId="522601A6" w14:textId="77777777" w:rsidR="00634689" w:rsidRDefault="00A37AA8">
      <w:pPr>
        <w:numPr>
          <w:ilvl w:val="0"/>
          <w:numId w:val="9"/>
        </w:numPr>
        <w:ind w:right="-576"/>
        <w:contextualSpacing/>
        <w:rPr>
          <w:rFonts w:ascii="Arial" w:eastAsia="Arial" w:hAnsi="Arial" w:cs="Arial"/>
          <w:sz w:val="22"/>
          <w:szCs w:val="22"/>
        </w:rPr>
      </w:pPr>
      <w:r>
        <w:rPr>
          <w:rFonts w:ascii="Arial" w:eastAsia="Arial" w:hAnsi="Arial" w:cs="Arial"/>
          <w:sz w:val="22"/>
          <w:szCs w:val="22"/>
        </w:rPr>
        <w:t xml:space="preserve">Use HLV Email for Email </w:t>
      </w:r>
    </w:p>
    <w:p w14:paraId="171A295B" w14:textId="77777777" w:rsidR="00634689" w:rsidRDefault="00A37AA8">
      <w:pPr>
        <w:numPr>
          <w:ilvl w:val="0"/>
          <w:numId w:val="9"/>
        </w:numPr>
        <w:ind w:right="-576"/>
        <w:contextualSpacing/>
        <w:rPr>
          <w:rFonts w:ascii="Arial" w:eastAsia="Arial" w:hAnsi="Arial" w:cs="Arial"/>
          <w:sz w:val="22"/>
          <w:szCs w:val="22"/>
        </w:rPr>
      </w:pPr>
      <w:r>
        <w:rPr>
          <w:rFonts w:ascii="Arial" w:eastAsia="Arial" w:hAnsi="Arial" w:cs="Arial"/>
          <w:sz w:val="22"/>
          <w:szCs w:val="22"/>
        </w:rPr>
        <w:t>NO GAMES (unless teacher gives permission)</w:t>
      </w:r>
    </w:p>
    <w:p w14:paraId="61B138AF" w14:textId="77777777" w:rsidR="00634689" w:rsidRDefault="00A37AA8">
      <w:pPr>
        <w:numPr>
          <w:ilvl w:val="0"/>
          <w:numId w:val="9"/>
        </w:numPr>
        <w:ind w:right="-576"/>
        <w:contextualSpacing/>
        <w:rPr>
          <w:rFonts w:ascii="Arial" w:eastAsia="Arial" w:hAnsi="Arial" w:cs="Arial"/>
          <w:sz w:val="22"/>
          <w:szCs w:val="22"/>
        </w:rPr>
      </w:pPr>
      <w:r>
        <w:rPr>
          <w:rFonts w:ascii="Arial" w:eastAsia="Arial" w:hAnsi="Arial" w:cs="Arial"/>
          <w:sz w:val="22"/>
          <w:szCs w:val="22"/>
        </w:rPr>
        <w:t>NO downloading of anything without permission</w:t>
      </w:r>
    </w:p>
    <w:p w14:paraId="66D88D5B" w14:textId="77777777" w:rsidR="00634689" w:rsidRDefault="00A37AA8">
      <w:pPr>
        <w:numPr>
          <w:ilvl w:val="0"/>
          <w:numId w:val="9"/>
        </w:numPr>
        <w:ind w:right="-576"/>
        <w:contextualSpacing/>
        <w:rPr>
          <w:rFonts w:ascii="Arial" w:eastAsia="Arial" w:hAnsi="Arial" w:cs="Arial"/>
          <w:sz w:val="22"/>
          <w:szCs w:val="22"/>
        </w:rPr>
      </w:pPr>
      <w:r>
        <w:rPr>
          <w:rFonts w:ascii="Arial" w:eastAsia="Arial" w:hAnsi="Arial" w:cs="Arial"/>
          <w:sz w:val="22"/>
          <w:szCs w:val="22"/>
        </w:rPr>
        <w:t>NO computer use without permission</w:t>
      </w:r>
    </w:p>
    <w:p w14:paraId="1CB3B899" w14:textId="77777777" w:rsidR="00634689" w:rsidRDefault="00A37AA8">
      <w:pPr>
        <w:numPr>
          <w:ilvl w:val="0"/>
          <w:numId w:val="9"/>
        </w:numPr>
        <w:ind w:right="-576"/>
        <w:contextualSpacing/>
        <w:rPr>
          <w:rFonts w:ascii="Arial" w:eastAsia="Arial" w:hAnsi="Arial" w:cs="Arial"/>
          <w:sz w:val="22"/>
          <w:szCs w:val="22"/>
        </w:rPr>
      </w:pPr>
      <w:r>
        <w:rPr>
          <w:rFonts w:ascii="Arial" w:eastAsia="Arial" w:hAnsi="Arial" w:cs="Arial"/>
          <w:sz w:val="22"/>
          <w:szCs w:val="22"/>
        </w:rPr>
        <w:t>HLV staff does have the right to monitor email.</w:t>
      </w:r>
    </w:p>
    <w:p w14:paraId="35BD8592" w14:textId="77777777" w:rsidR="00634689" w:rsidRDefault="00A37AA8">
      <w:pPr>
        <w:numPr>
          <w:ilvl w:val="0"/>
          <w:numId w:val="9"/>
        </w:numPr>
        <w:ind w:right="-576"/>
        <w:contextualSpacing/>
        <w:rPr>
          <w:rFonts w:ascii="Arial" w:eastAsia="Arial" w:hAnsi="Arial" w:cs="Arial"/>
          <w:sz w:val="22"/>
          <w:szCs w:val="22"/>
        </w:rPr>
      </w:pPr>
      <w:r>
        <w:rPr>
          <w:rFonts w:ascii="Arial" w:eastAsia="Arial" w:hAnsi="Arial" w:cs="Arial"/>
          <w:sz w:val="22"/>
          <w:szCs w:val="22"/>
        </w:rPr>
        <w:t>NO tampering with computers which includes but not limited to marking on computers, injecting foreign objects, misuse of equipment.</w:t>
      </w:r>
      <w:commentRangeEnd w:id="7"/>
      <w:r>
        <w:commentReference w:id="7"/>
      </w:r>
    </w:p>
    <w:p w14:paraId="42BA1086" w14:textId="77777777" w:rsidR="00634689" w:rsidRDefault="00634689">
      <w:pPr>
        <w:ind w:left="-6" w:right="-576"/>
        <w:rPr>
          <w:rFonts w:ascii="Arial" w:eastAsia="Arial" w:hAnsi="Arial" w:cs="Arial"/>
          <w:color w:val="FF0000"/>
          <w:sz w:val="22"/>
          <w:szCs w:val="22"/>
        </w:rPr>
      </w:pPr>
    </w:p>
    <w:p w14:paraId="7718C064" w14:textId="77777777" w:rsidR="00634689" w:rsidRDefault="00634689">
      <w:pPr>
        <w:ind w:left="-6" w:right="-576"/>
        <w:rPr>
          <w:rFonts w:ascii="Arial" w:eastAsia="Arial" w:hAnsi="Arial" w:cs="Arial"/>
          <w:color w:val="FF0000"/>
          <w:sz w:val="22"/>
          <w:szCs w:val="22"/>
        </w:rPr>
      </w:pPr>
    </w:p>
    <w:p w14:paraId="0B99A2C2" w14:textId="77777777" w:rsidR="00634689" w:rsidRDefault="00A37AA8">
      <w:pPr>
        <w:ind w:left="-6" w:right="-576"/>
        <w:rPr>
          <w:rFonts w:ascii="Arial" w:eastAsia="Arial" w:hAnsi="Arial" w:cs="Arial"/>
          <w:sz w:val="22"/>
          <w:szCs w:val="22"/>
        </w:rPr>
      </w:pPr>
      <w:r>
        <w:rPr>
          <w:rFonts w:ascii="Arial" w:eastAsia="Arial" w:hAnsi="Arial" w:cs="Arial"/>
          <w:sz w:val="22"/>
          <w:szCs w:val="22"/>
        </w:rPr>
        <w:t xml:space="preserve">THE ABOVE RULES WILL BE ENFORCED FOR STUDENTS DURING GRADES 7-12.  ANY VIOLATION OF ONE OR MORE OF THE ABOVE RULES </w:t>
      </w:r>
    </w:p>
    <w:p w14:paraId="2005ABA5" w14:textId="77777777" w:rsidR="00634689" w:rsidRDefault="00634689">
      <w:pPr>
        <w:ind w:left="-6" w:right="-576"/>
        <w:rPr>
          <w:rFonts w:ascii="Arial" w:eastAsia="Arial" w:hAnsi="Arial" w:cs="Arial"/>
          <w:sz w:val="22"/>
          <w:szCs w:val="22"/>
        </w:rPr>
      </w:pPr>
    </w:p>
    <w:p w14:paraId="14969124" w14:textId="77777777" w:rsidR="00634689" w:rsidRDefault="00A37AA8">
      <w:pPr>
        <w:ind w:left="714" w:right="-576"/>
        <w:rPr>
          <w:rFonts w:ascii="Arial" w:eastAsia="Arial" w:hAnsi="Arial" w:cs="Arial"/>
          <w:sz w:val="22"/>
          <w:szCs w:val="22"/>
        </w:rPr>
      </w:pPr>
      <w:r>
        <w:rPr>
          <w:rFonts w:ascii="Arial" w:eastAsia="Arial" w:hAnsi="Arial" w:cs="Arial"/>
          <w:sz w:val="22"/>
          <w:szCs w:val="22"/>
          <w:u w:val="single"/>
        </w:rPr>
        <w:t>FIRST VIOLATION</w:t>
      </w:r>
      <w:r>
        <w:rPr>
          <w:rFonts w:ascii="Arial" w:eastAsia="Arial" w:hAnsi="Arial" w:cs="Arial"/>
          <w:sz w:val="22"/>
          <w:szCs w:val="22"/>
        </w:rPr>
        <w:t xml:space="preserve"> - REMOVAL FROM ALL SCHOOL COMPUTERS FOR ONE MONTH. (THIS CAN CARRY OVER FROM THE CURRENT SCHOOL YEAR TO THE NEXT SCHOOL YEAR.</w:t>
      </w:r>
    </w:p>
    <w:p w14:paraId="6F4ACE65" w14:textId="77777777" w:rsidR="00634689" w:rsidRDefault="00634689">
      <w:pPr>
        <w:ind w:left="714" w:right="-576"/>
        <w:rPr>
          <w:rFonts w:ascii="Arial" w:eastAsia="Arial" w:hAnsi="Arial" w:cs="Arial"/>
          <w:sz w:val="22"/>
          <w:szCs w:val="22"/>
        </w:rPr>
      </w:pPr>
    </w:p>
    <w:p w14:paraId="23DCDB00" w14:textId="77777777" w:rsidR="00634689" w:rsidRDefault="00A37AA8">
      <w:pPr>
        <w:ind w:left="714" w:right="-576"/>
        <w:rPr>
          <w:rFonts w:ascii="Arial" w:eastAsia="Arial" w:hAnsi="Arial" w:cs="Arial"/>
          <w:sz w:val="22"/>
          <w:szCs w:val="22"/>
        </w:rPr>
      </w:pPr>
      <w:r>
        <w:rPr>
          <w:rFonts w:ascii="Arial" w:eastAsia="Arial" w:hAnsi="Arial" w:cs="Arial"/>
          <w:sz w:val="22"/>
          <w:szCs w:val="22"/>
          <w:u w:val="single"/>
        </w:rPr>
        <w:t>SECOND VIOLATION</w:t>
      </w:r>
      <w:r>
        <w:rPr>
          <w:rFonts w:ascii="Arial" w:eastAsia="Arial" w:hAnsi="Arial" w:cs="Arial"/>
          <w:sz w:val="22"/>
          <w:szCs w:val="22"/>
        </w:rPr>
        <w:t xml:space="preserve"> - REMOVAL FROM ALL SCHOOL COMPUTERS FOR THE REMAINDER OF THE SCHOOL YEAR, OR 4 MONTHS, WHICHEVER IS MORE.  (THIS CAN CARRY OVER FROM THE CURRENT SCHOOL YEAR TO THE NEXT SCHOOL YEAR.)</w:t>
      </w:r>
    </w:p>
    <w:p w14:paraId="6ACA4E76" w14:textId="77777777" w:rsidR="00634689" w:rsidRDefault="00634689">
      <w:pPr>
        <w:ind w:left="714" w:right="-576"/>
        <w:rPr>
          <w:rFonts w:ascii="Arial" w:eastAsia="Arial" w:hAnsi="Arial" w:cs="Arial"/>
          <w:sz w:val="22"/>
          <w:szCs w:val="22"/>
        </w:rPr>
      </w:pPr>
    </w:p>
    <w:p w14:paraId="6E30FF4C" w14:textId="77777777" w:rsidR="00634689" w:rsidRDefault="00A37AA8">
      <w:pPr>
        <w:ind w:left="714" w:right="-576"/>
        <w:rPr>
          <w:rFonts w:ascii="Arial" w:eastAsia="Arial" w:hAnsi="Arial" w:cs="Arial"/>
          <w:sz w:val="22"/>
          <w:szCs w:val="22"/>
        </w:rPr>
      </w:pPr>
      <w:r>
        <w:rPr>
          <w:rFonts w:ascii="Arial" w:eastAsia="Arial" w:hAnsi="Arial" w:cs="Arial"/>
          <w:sz w:val="22"/>
          <w:szCs w:val="22"/>
          <w:u w:val="single"/>
        </w:rPr>
        <w:t>THIRD VIOLATION</w:t>
      </w:r>
      <w:r>
        <w:rPr>
          <w:rFonts w:ascii="Arial" w:eastAsia="Arial" w:hAnsi="Arial" w:cs="Arial"/>
          <w:sz w:val="22"/>
          <w:szCs w:val="22"/>
        </w:rPr>
        <w:t xml:space="preserve"> – POSSIBLE PERMANENT REMOVAL FROM ALL SCHOOL COMPUTERS FOR THE REMAINING TIME THAT YOU ARE AN HLV STUDENT.</w:t>
      </w:r>
    </w:p>
    <w:p w14:paraId="68BEFF51" w14:textId="77777777" w:rsidR="00634689" w:rsidRDefault="00634689">
      <w:pPr>
        <w:ind w:right="-576"/>
        <w:rPr>
          <w:rFonts w:ascii="Arial" w:eastAsia="Arial" w:hAnsi="Arial" w:cs="Arial"/>
          <w:b/>
          <w:sz w:val="22"/>
          <w:szCs w:val="22"/>
        </w:rPr>
      </w:pPr>
    </w:p>
    <w:p w14:paraId="0255B83F" w14:textId="77777777" w:rsidR="00634689" w:rsidRDefault="00A37AA8">
      <w:pPr>
        <w:ind w:right="-576"/>
        <w:rPr>
          <w:rFonts w:ascii="Arial" w:eastAsia="Arial" w:hAnsi="Arial" w:cs="Arial"/>
          <w:sz w:val="22"/>
          <w:szCs w:val="22"/>
        </w:rPr>
      </w:pPr>
      <w:r>
        <w:rPr>
          <w:rFonts w:ascii="Arial" w:eastAsia="Arial" w:hAnsi="Arial" w:cs="Arial"/>
          <w:sz w:val="22"/>
          <w:szCs w:val="22"/>
        </w:rPr>
        <w:t>A LETTER WILL BE SENT TO THE STUDENT’S PARENT(S) REGARDING THE ABOVE DISCIPLINE AS WELL AS A COPY OF THE LETTER INCLUDED WITH THE STUDENT’S SCHOOL RECORDS.</w:t>
      </w:r>
    </w:p>
    <w:p w14:paraId="2D89F8FE" w14:textId="77777777" w:rsidR="00634689" w:rsidRDefault="00634689">
      <w:pPr>
        <w:ind w:right="-576"/>
        <w:rPr>
          <w:rFonts w:ascii="Arial" w:eastAsia="Arial" w:hAnsi="Arial" w:cs="Arial"/>
          <w:sz w:val="22"/>
          <w:szCs w:val="22"/>
        </w:rPr>
      </w:pPr>
    </w:p>
    <w:p w14:paraId="2121F348" w14:textId="77777777" w:rsidR="00634689" w:rsidRDefault="00A37AA8">
      <w:pPr>
        <w:ind w:right="-576"/>
        <w:rPr>
          <w:rFonts w:ascii="Arial" w:eastAsia="Arial" w:hAnsi="Arial" w:cs="Arial"/>
          <w:sz w:val="22"/>
          <w:szCs w:val="22"/>
        </w:rPr>
      </w:pPr>
      <w:r>
        <w:rPr>
          <w:rFonts w:ascii="Arial" w:eastAsia="Arial" w:hAnsi="Arial" w:cs="Arial"/>
          <w:b/>
          <w:sz w:val="24"/>
          <w:szCs w:val="24"/>
          <w:u w:val="single"/>
        </w:rPr>
        <w:t xml:space="preserve">Phones: </w:t>
      </w:r>
      <w:r>
        <w:rPr>
          <w:rFonts w:ascii="Arial" w:eastAsia="Arial" w:hAnsi="Arial" w:cs="Arial"/>
          <w:sz w:val="22"/>
          <w:szCs w:val="22"/>
        </w:rPr>
        <w:t>Phone messages will be accepted by school personnel and given to students if the message is important.  However, students will not be called from class unless the call is of an emergency nature. The office phone is available for student use with the secretary’s approval.</w:t>
      </w:r>
    </w:p>
    <w:p w14:paraId="2E7ED4D1" w14:textId="77777777" w:rsidR="00634689" w:rsidRDefault="00634689">
      <w:pPr>
        <w:ind w:left="720" w:right="-576"/>
        <w:rPr>
          <w:rFonts w:ascii="Arial" w:eastAsia="Arial" w:hAnsi="Arial" w:cs="Arial"/>
          <w:sz w:val="22"/>
          <w:szCs w:val="22"/>
        </w:rPr>
      </w:pPr>
    </w:p>
    <w:p w14:paraId="52B73097" w14:textId="77777777" w:rsidR="00634689" w:rsidRDefault="00634689">
      <w:pPr>
        <w:ind w:left="720" w:right="-576"/>
        <w:rPr>
          <w:rFonts w:ascii="Arial" w:eastAsia="Arial" w:hAnsi="Arial" w:cs="Arial"/>
          <w:sz w:val="22"/>
          <w:szCs w:val="22"/>
        </w:rPr>
      </w:pPr>
    </w:p>
    <w:p w14:paraId="58CFE274" w14:textId="77777777" w:rsidR="00634689" w:rsidRDefault="00A37AA8">
      <w:pPr>
        <w:ind w:right="-576"/>
        <w:rPr>
          <w:rFonts w:ascii="Arial" w:eastAsia="Arial" w:hAnsi="Arial" w:cs="Arial"/>
          <w:sz w:val="22"/>
          <w:szCs w:val="22"/>
        </w:rPr>
      </w:pPr>
      <w:r>
        <w:rPr>
          <w:rFonts w:ascii="Arial" w:eastAsia="Arial" w:hAnsi="Arial" w:cs="Arial"/>
          <w:b/>
          <w:sz w:val="22"/>
          <w:szCs w:val="22"/>
          <w:u w:val="single"/>
        </w:rPr>
        <w:t>Cell Phones</w:t>
      </w:r>
      <w:r>
        <w:rPr>
          <w:rFonts w:ascii="Arial" w:eastAsia="Arial" w:hAnsi="Arial" w:cs="Arial"/>
          <w:sz w:val="22"/>
          <w:szCs w:val="22"/>
        </w:rPr>
        <w:t>: Cell phones may be used from 7:45 – 8:15 AM ,during the lunch hour</w:t>
      </w:r>
      <w:r>
        <w:rPr>
          <w:rFonts w:ascii="Arial" w:eastAsia="Arial" w:hAnsi="Arial" w:cs="Arial"/>
          <w:color w:val="FF0000"/>
          <w:sz w:val="22"/>
          <w:szCs w:val="22"/>
        </w:rPr>
        <w:t xml:space="preserve"> </w:t>
      </w:r>
      <w:r>
        <w:rPr>
          <w:rFonts w:ascii="Arial" w:eastAsia="Arial" w:hAnsi="Arial" w:cs="Arial"/>
          <w:sz w:val="22"/>
          <w:szCs w:val="22"/>
        </w:rPr>
        <w:t xml:space="preserve">and passing times between classes.  Cell phone use will be prohibited all other times unless permission is granted from the principal. </w:t>
      </w:r>
      <w:r>
        <w:rPr>
          <w:rFonts w:ascii="Arial" w:eastAsia="Arial" w:hAnsi="Arial" w:cs="Arial"/>
          <w:b/>
          <w:sz w:val="22"/>
          <w:szCs w:val="22"/>
        </w:rPr>
        <w:t>Parents may call the HLV school phone number if needed</w:t>
      </w:r>
      <w:r>
        <w:rPr>
          <w:rFonts w:ascii="Arial" w:eastAsia="Arial" w:hAnsi="Arial" w:cs="Arial"/>
          <w:sz w:val="22"/>
          <w:szCs w:val="22"/>
        </w:rPr>
        <w:t xml:space="preserve">. </w:t>
      </w:r>
    </w:p>
    <w:p w14:paraId="3A2F4E90" w14:textId="77777777" w:rsidR="00634689" w:rsidRDefault="00634689">
      <w:pPr>
        <w:ind w:right="-576"/>
        <w:rPr>
          <w:rFonts w:ascii="Arial" w:eastAsia="Arial" w:hAnsi="Arial" w:cs="Arial"/>
          <w:sz w:val="22"/>
          <w:szCs w:val="22"/>
        </w:rPr>
      </w:pPr>
    </w:p>
    <w:p w14:paraId="43E5BCA9" w14:textId="77777777" w:rsidR="00634689" w:rsidRDefault="00634689">
      <w:pPr>
        <w:ind w:right="-576"/>
        <w:rPr>
          <w:rFonts w:ascii="Arial" w:eastAsia="Arial" w:hAnsi="Arial" w:cs="Arial"/>
          <w:sz w:val="22"/>
          <w:szCs w:val="22"/>
        </w:rPr>
      </w:pPr>
    </w:p>
    <w:p w14:paraId="5F836AC5" w14:textId="77777777" w:rsidR="00634689" w:rsidRDefault="00A37AA8">
      <w:pPr>
        <w:ind w:right="-576"/>
        <w:rPr>
          <w:rFonts w:ascii="Arial" w:eastAsia="Arial" w:hAnsi="Arial" w:cs="Arial"/>
          <w:sz w:val="22"/>
          <w:szCs w:val="22"/>
        </w:rPr>
      </w:pPr>
      <w:r>
        <w:rPr>
          <w:rFonts w:ascii="Arial" w:eastAsia="Arial" w:hAnsi="Arial" w:cs="Arial"/>
          <w:b/>
          <w:sz w:val="24"/>
          <w:szCs w:val="24"/>
        </w:rPr>
        <w:t>Cafeteria Expectations:</w:t>
      </w:r>
      <w:r>
        <w:rPr>
          <w:rFonts w:ascii="Arial" w:eastAsia="Arial" w:hAnsi="Arial" w:cs="Arial"/>
          <w:sz w:val="22"/>
          <w:szCs w:val="22"/>
        </w:rPr>
        <w:t xml:space="preserve"> Some important notes for students to keep in mind:</w:t>
      </w:r>
    </w:p>
    <w:p w14:paraId="4FA3FD6E" w14:textId="77777777" w:rsidR="00634689" w:rsidRDefault="00A37AA8">
      <w:pPr>
        <w:numPr>
          <w:ilvl w:val="0"/>
          <w:numId w:val="11"/>
        </w:numPr>
        <w:ind w:right="-576"/>
        <w:rPr>
          <w:rFonts w:ascii="Arial" w:eastAsia="Arial" w:hAnsi="Arial" w:cs="Arial"/>
          <w:sz w:val="22"/>
          <w:szCs w:val="22"/>
        </w:rPr>
      </w:pPr>
      <w:r>
        <w:rPr>
          <w:rFonts w:ascii="Arial" w:eastAsia="Arial" w:hAnsi="Arial" w:cs="Arial"/>
          <w:sz w:val="22"/>
          <w:szCs w:val="22"/>
        </w:rPr>
        <w:t>No pushing, crowding, or attempting to get ahead of the line.</w:t>
      </w:r>
    </w:p>
    <w:p w14:paraId="613E3415" w14:textId="77777777" w:rsidR="00634689" w:rsidRDefault="00A37AA8">
      <w:pPr>
        <w:numPr>
          <w:ilvl w:val="0"/>
          <w:numId w:val="11"/>
        </w:numPr>
        <w:ind w:right="-576"/>
        <w:rPr>
          <w:rFonts w:ascii="Arial" w:eastAsia="Arial" w:hAnsi="Arial" w:cs="Arial"/>
          <w:sz w:val="22"/>
          <w:szCs w:val="22"/>
        </w:rPr>
      </w:pPr>
      <w:r>
        <w:rPr>
          <w:rFonts w:ascii="Arial" w:eastAsia="Arial" w:hAnsi="Arial" w:cs="Arial"/>
          <w:sz w:val="22"/>
          <w:szCs w:val="22"/>
        </w:rPr>
        <w:t>All students should eat in the dining room unless you are in 11th or 12th grade, you may eat in the Student Center.  This applies if you eat your own lunch or school hot lunch.</w:t>
      </w:r>
    </w:p>
    <w:p w14:paraId="2A6102A4" w14:textId="77777777" w:rsidR="00634689" w:rsidRDefault="00A37AA8">
      <w:pPr>
        <w:numPr>
          <w:ilvl w:val="0"/>
          <w:numId w:val="11"/>
        </w:numPr>
        <w:ind w:right="-576"/>
        <w:rPr>
          <w:rFonts w:ascii="Arial" w:eastAsia="Arial" w:hAnsi="Arial" w:cs="Arial"/>
          <w:sz w:val="22"/>
          <w:szCs w:val="22"/>
        </w:rPr>
      </w:pPr>
      <w:r>
        <w:rPr>
          <w:rFonts w:ascii="Arial" w:eastAsia="Arial" w:hAnsi="Arial" w:cs="Arial"/>
          <w:sz w:val="22"/>
          <w:szCs w:val="22"/>
        </w:rPr>
        <w:t>A student who lives within walking distance from school may be permitted to go home for lunch if he/she is able to be back in time for her/his next class.  Any student who wishes to go home must receive permission from the office.</w:t>
      </w:r>
    </w:p>
    <w:p w14:paraId="66AF0E77" w14:textId="77777777" w:rsidR="00634689" w:rsidRDefault="00A37AA8">
      <w:pPr>
        <w:numPr>
          <w:ilvl w:val="0"/>
          <w:numId w:val="11"/>
        </w:numPr>
        <w:ind w:right="-576"/>
        <w:rPr>
          <w:rFonts w:ascii="Arial" w:eastAsia="Arial" w:hAnsi="Arial" w:cs="Arial"/>
          <w:sz w:val="22"/>
          <w:szCs w:val="22"/>
        </w:rPr>
      </w:pPr>
      <w:r>
        <w:rPr>
          <w:rFonts w:ascii="Arial" w:eastAsia="Arial" w:hAnsi="Arial" w:cs="Arial"/>
          <w:sz w:val="22"/>
          <w:szCs w:val="22"/>
        </w:rPr>
        <w:t>Students who do not live within walking distance are not to leave school property during lunch period without proper authorization from the principal.</w:t>
      </w:r>
    </w:p>
    <w:p w14:paraId="64CAD09B" w14:textId="77777777" w:rsidR="00634689" w:rsidRDefault="00A37AA8">
      <w:pPr>
        <w:numPr>
          <w:ilvl w:val="0"/>
          <w:numId w:val="11"/>
        </w:numPr>
        <w:ind w:right="-576"/>
        <w:rPr>
          <w:rFonts w:ascii="Arial" w:eastAsia="Arial" w:hAnsi="Arial" w:cs="Arial"/>
          <w:sz w:val="22"/>
          <w:szCs w:val="22"/>
        </w:rPr>
      </w:pPr>
      <w:r>
        <w:rPr>
          <w:rFonts w:ascii="Arial" w:eastAsia="Arial" w:hAnsi="Arial" w:cs="Arial"/>
          <w:sz w:val="22"/>
          <w:szCs w:val="22"/>
        </w:rPr>
        <w:t>No student will use a car during the lunch period without proper authorization of the principal.  Failure to do so will result in disciplinary action.</w:t>
      </w:r>
    </w:p>
    <w:p w14:paraId="53B1C14B" w14:textId="77777777" w:rsidR="00634689" w:rsidRDefault="00A37AA8">
      <w:pPr>
        <w:numPr>
          <w:ilvl w:val="0"/>
          <w:numId w:val="11"/>
        </w:numPr>
        <w:ind w:right="-576"/>
        <w:rPr>
          <w:rFonts w:ascii="Arial" w:eastAsia="Arial" w:hAnsi="Arial" w:cs="Arial"/>
          <w:sz w:val="22"/>
          <w:szCs w:val="22"/>
        </w:rPr>
      </w:pPr>
      <w:r>
        <w:rPr>
          <w:rFonts w:ascii="Arial" w:eastAsia="Arial" w:hAnsi="Arial" w:cs="Arial"/>
          <w:sz w:val="22"/>
          <w:szCs w:val="22"/>
        </w:rPr>
        <w:t>After finishing lunch, students in 11th and 12th grade</w:t>
      </w:r>
      <w:r>
        <w:rPr>
          <w:rFonts w:ascii="Arial" w:eastAsia="Arial" w:hAnsi="Arial" w:cs="Arial"/>
          <w:color w:val="FF0000"/>
          <w:sz w:val="22"/>
          <w:szCs w:val="22"/>
        </w:rPr>
        <w:t xml:space="preserve"> </w:t>
      </w:r>
      <w:r>
        <w:rPr>
          <w:rFonts w:ascii="Arial" w:eastAsia="Arial" w:hAnsi="Arial" w:cs="Arial"/>
          <w:sz w:val="22"/>
          <w:szCs w:val="22"/>
        </w:rPr>
        <w:t>may be permitted to go to the student center, or, if weather permits, to the outdoor area immediately north of the student center, if supervision is available.</w:t>
      </w:r>
    </w:p>
    <w:p w14:paraId="6551452B" w14:textId="77777777" w:rsidR="00634689" w:rsidRDefault="00A37AA8">
      <w:pPr>
        <w:numPr>
          <w:ilvl w:val="0"/>
          <w:numId w:val="11"/>
        </w:numPr>
        <w:ind w:right="-576"/>
        <w:rPr>
          <w:rFonts w:ascii="Arial" w:eastAsia="Arial" w:hAnsi="Arial" w:cs="Arial"/>
          <w:sz w:val="22"/>
          <w:szCs w:val="22"/>
        </w:rPr>
      </w:pPr>
      <w:r>
        <w:rPr>
          <w:rFonts w:ascii="Arial" w:eastAsia="Arial" w:hAnsi="Arial" w:cs="Arial"/>
          <w:sz w:val="22"/>
          <w:szCs w:val="22"/>
        </w:rPr>
        <w:t>Restrooms in the lower hallway should be used during lunch</w:t>
      </w:r>
      <w:r>
        <w:rPr>
          <w:rFonts w:ascii="Arial" w:eastAsia="Arial" w:hAnsi="Arial" w:cs="Arial"/>
          <w:strike/>
          <w:sz w:val="22"/>
          <w:szCs w:val="22"/>
        </w:rPr>
        <w:t xml:space="preserve"> </w:t>
      </w:r>
      <w:r>
        <w:rPr>
          <w:rFonts w:ascii="Arial" w:eastAsia="Arial" w:hAnsi="Arial" w:cs="Arial"/>
          <w:sz w:val="22"/>
          <w:szCs w:val="22"/>
        </w:rPr>
        <w:t>periods.</w:t>
      </w:r>
    </w:p>
    <w:p w14:paraId="79D7642D" w14:textId="77777777" w:rsidR="00634689" w:rsidRDefault="00634689">
      <w:pPr>
        <w:ind w:left="714" w:right="-576"/>
        <w:rPr>
          <w:rFonts w:ascii="Arial" w:eastAsia="Arial" w:hAnsi="Arial" w:cs="Arial"/>
          <w:sz w:val="22"/>
          <w:szCs w:val="22"/>
        </w:rPr>
      </w:pPr>
    </w:p>
    <w:p w14:paraId="572AFF38" w14:textId="77777777" w:rsidR="00634689" w:rsidRDefault="00A37AA8">
      <w:pPr>
        <w:ind w:right="-576"/>
        <w:rPr>
          <w:rFonts w:ascii="Arial" w:eastAsia="Arial" w:hAnsi="Arial" w:cs="Arial"/>
          <w:sz w:val="22"/>
          <w:szCs w:val="22"/>
        </w:rPr>
      </w:pPr>
      <w:r>
        <w:rPr>
          <w:rFonts w:ascii="Arial" w:eastAsia="Arial" w:hAnsi="Arial" w:cs="Arial"/>
          <w:b/>
          <w:sz w:val="22"/>
          <w:szCs w:val="22"/>
          <w:u w:val="single"/>
        </w:rPr>
        <w:t>Lunch Passes</w:t>
      </w:r>
      <w:r>
        <w:rPr>
          <w:rFonts w:ascii="Arial" w:eastAsia="Arial" w:hAnsi="Arial" w:cs="Arial"/>
          <w:sz w:val="22"/>
          <w:szCs w:val="22"/>
        </w:rPr>
        <w:t>: A student who lives within walking distance from school may be permitted to go home for lunch if permission is received from the office and the following criteria are followed:</w:t>
      </w:r>
    </w:p>
    <w:p w14:paraId="278DDE56" w14:textId="77777777" w:rsidR="00634689" w:rsidRDefault="00A37AA8">
      <w:pPr>
        <w:numPr>
          <w:ilvl w:val="0"/>
          <w:numId w:val="13"/>
        </w:numPr>
        <w:ind w:right="-576"/>
        <w:rPr>
          <w:rFonts w:ascii="Arial" w:eastAsia="Arial" w:hAnsi="Arial" w:cs="Arial"/>
          <w:sz w:val="22"/>
          <w:szCs w:val="22"/>
        </w:rPr>
      </w:pPr>
      <w:r>
        <w:rPr>
          <w:rFonts w:ascii="Arial" w:eastAsia="Arial" w:hAnsi="Arial" w:cs="Arial"/>
          <w:sz w:val="22"/>
          <w:szCs w:val="22"/>
        </w:rPr>
        <w:t>The student will submit a written request asking that he/she be allowed to go home for lunch that has been signed by her/his parent/guardian.</w:t>
      </w:r>
    </w:p>
    <w:p w14:paraId="08975EAA" w14:textId="77777777" w:rsidR="00634689" w:rsidRDefault="00A37AA8">
      <w:pPr>
        <w:numPr>
          <w:ilvl w:val="0"/>
          <w:numId w:val="13"/>
        </w:numPr>
        <w:ind w:right="-576"/>
        <w:rPr>
          <w:rFonts w:ascii="Arial" w:eastAsia="Arial" w:hAnsi="Arial" w:cs="Arial"/>
          <w:sz w:val="22"/>
          <w:szCs w:val="22"/>
        </w:rPr>
      </w:pPr>
      <w:r>
        <w:rPr>
          <w:rFonts w:ascii="Arial" w:eastAsia="Arial" w:hAnsi="Arial" w:cs="Arial"/>
          <w:sz w:val="22"/>
          <w:szCs w:val="22"/>
        </w:rPr>
        <w:t>The student will eat only at home and not at other eating establishments or homes.</w:t>
      </w:r>
    </w:p>
    <w:p w14:paraId="321755EF" w14:textId="77777777" w:rsidR="00634689" w:rsidRDefault="00A37AA8">
      <w:pPr>
        <w:numPr>
          <w:ilvl w:val="0"/>
          <w:numId w:val="13"/>
        </w:numPr>
        <w:ind w:right="-576"/>
        <w:rPr>
          <w:rFonts w:ascii="Arial" w:eastAsia="Arial" w:hAnsi="Arial" w:cs="Arial"/>
          <w:sz w:val="22"/>
          <w:szCs w:val="22"/>
        </w:rPr>
      </w:pPr>
      <w:r>
        <w:rPr>
          <w:rFonts w:ascii="Arial" w:eastAsia="Arial" w:hAnsi="Arial" w:cs="Arial"/>
          <w:sz w:val="22"/>
          <w:szCs w:val="22"/>
        </w:rPr>
        <w:t>The student will walk home and not drive or ride in a vehicle during her/his lunch time.</w:t>
      </w:r>
    </w:p>
    <w:p w14:paraId="444871D0" w14:textId="77777777" w:rsidR="00634689" w:rsidRDefault="00A37AA8">
      <w:pPr>
        <w:numPr>
          <w:ilvl w:val="0"/>
          <w:numId w:val="13"/>
        </w:numPr>
        <w:ind w:right="-576"/>
        <w:rPr>
          <w:rFonts w:ascii="Arial" w:eastAsia="Arial" w:hAnsi="Arial" w:cs="Arial"/>
          <w:sz w:val="22"/>
          <w:szCs w:val="22"/>
        </w:rPr>
      </w:pPr>
      <w:r>
        <w:rPr>
          <w:rFonts w:ascii="Arial" w:eastAsia="Arial" w:hAnsi="Arial" w:cs="Arial"/>
          <w:sz w:val="22"/>
          <w:szCs w:val="22"/>
        </w:rPr>
        <w:t>The student will return to school from lunch in time for her/his next class.</w:t>
      </w:r>
    </w:p>
    <w:p w14:paraId="2A43170C" w14:textId="77777777" w:rsidR="00634689" w:rsidRDefault="00A37AA8">
      <w:pPr>
        <w:numPr>
          <w:ilvl w:val="0"/>
          <w:numId w:val="13"/>
        </w:numPr>
        <w:ind w:right="-576"/>
        <w:rPr>
          <w:rFonts w:ascii="Arial" w:eastAsia="Arial" w:hAnsi="Arial" w:cs="Arial"/>
          <w:sz w:val="22"/>
          <w:szCs w:val="22"/>
        </w:rPr>
      </w:pPr>
      <w:r>
        <w:rPr>
          <w:rFonts w:ascii="Arial" w:eastAsia="Arial" w:hAnsi="Arial" w:cs="Arial"/>
          <w:sz w:val="22"/>
          <w:szCs w:val="22"/>
        </w:rPr>
        <w:t>Any violation of these rules may result in revocation of a student’s lunch pass.</w:t>
      </w:r>
    </w:p>
    <w:p w14:paraId="6AD80312" w14:textId="77777777" w:rsidR="00634689" w:rsidRDefault="00634689">
      <w:pPr>
        <w:ind w:left="720" w:right="-576"/>
        <w:rPr>
          <w:rFonts w:ascii="Arial" w:eastAsia="Arial" w:hAnsi="Arial" w:cs="Arial"/>
          <w:sz w:val="22"/>
          <w:szCs w:val="22"/>
          <w:u w:val="single"/>
        </w:rPr>
      </w:pPr>
    </w:p>
    <w:p w14:paraId="7BFAAFF6" w14:textId="77777777" w:rsidR="00634689" w:rsidRDefault="00A37AA8">
      <w:pPr>
        <w:ind w:right="-576"/>
        <w:rPr>
          <w:rFonts w:ascii="Arial" w:eastAsia="Arial" w:hAnsi="Arial" w:cs="Arial"/>
          <w:sz w:val="22"/>
          <w:szCs w:val="22"/>
        </w:rPr>
      </w:pPr>
      <w:r>
        <w:rPr>
          <w:rFonts w:ascii="Arial" w:eastAsia="Arial" w:hAnsi="Arial" w:cs="Arial"/>
          <w:b/>
          <w:sz w:val="22"/>
          <w:szCs w:val="22"/>
          <w:u w:val="single"/>
        </w:rPr>
        <w:t>Study Hall:</w:t>
      </w:r>
      <w:r>
        <w:rPr>
          <w:rFonts w:ascii="Arial" w:eastAsia="Arial" w:hAnsi="Arial" w:cs="Arial"/>
          <w:sz w:val="22"/>
          <w:szCs w:val="22"/>
        </w:rPr>
        <w:t xml:space="preserve"> Study hall is for quiet study time.  High school students are allowed only eight (8) study halls per week unless approved by a school administrator.  The following minimum guidelines will be expected for study halls:</w:t>
      </w:r>
    </w:p>
    <w:p w14:paraId="5B3D7C42" w14:textId="77777777" w:rsidR="00634689" w:rsidRDefault="00634689">
      <w:pPr>
        <w:ind w:right="-576"/>
        <w:rPr>
          <w:rFonts w:ascii="Arial" w:eastAsia="Arial" w:hAnsi="Arial" w:cs="Arial"/>
          <w:sz w:val="22"/>
          <w:szCs w:val="22"/>
        </w:rPr>
      </w:pPr>
    </w:p>
    <w:p w14:paraId="60D4CE9C" w14:textId="77777777" w:rsidR="00634689" w:rsidRDefault="00A37AA8">
      <w:pPr>
        <w:numPr>
          <w:ilvl w:val="0"/>
          <w:numId w:val="8"/>
        </w:numPr>
        <w:ind w:right="-576"/>
        <w:contextualSpacing/>
        <w:rPr>
          <w:rFonts w:ascii="Arial" w:eastAsia="Arial" w:hAnsi="Arial" w:cs="Arial"/>
          <w:sz w:val="22"/>
          <w:szCs w:val="22"/>
        </w:rPr>
      </w:pPr>
      <w:r>
        <w:rPr>
          <w:rFonts w:ascii="Arial" w:eastAsia="Arial" w:hAnsi="Arial" w:cs="Arial"/>
          <w:sz w:val="22"/>
          <w:szCs w:val="22"/>
        </w:rPr>
        <w:t>Study hall will be quiet and all students will have work or a book to read.  No sleeping, card playing, or game playing will be permitted.  Quiet talking may be allowed the last (5 or less) minutes.  Unnecessary noise, mischief, or improper language or  will not be tolerated.  One warning will be given.  A second warning will result in a 30 minute detention.</w:t>
      </w:r>
    </w:p>
    <w:p w14:paraId="5F072052" w14:textId="77777777" w:rsidR="00634689" w:rsidRDefault="00A37AA8">
      <w:pPr>
        <w:ind w:left="1440" w:right="-576"/>
        <w:jc w:val="center"/>
        <w:rPr>
          <w:rFonts w:ascii="Arial" w:eastAsia="Arial" w:hAnsi="Arial" w:cs="Arial"/>
          <w:sz w:val="22"/>
          <w:szCs w:val="22"/>
        </w:rPr>
      </w:pPr>
      <w:r>
        <w:rPr>
          <w:rFonts w:ascii="Arial" w:eastAsia="Arial" w:hAnsi="Arial" w:cs="Arial"/>
          <w:sz w:val="22"/>
          <w:szCs w:val="22"/>
        </w:rPr>
        <w:t xml:space="preserve">          </w:t>
      </w:r>
    </w:p>
    <w:p w14:paraId="2F6FC7FA" w14:textId="77777777" w:rsidR="00634689" w:rsidRDefault="00A37AA8">
      <w:pPr>
        <w:numPr>
          <w:ilvl w:val="0"/>
          <w:numId w:val="8"/>
        </w:numPr>
        <w:ind w:right="-576"/>
        <w:contextualSpacing/>
        <w:rPr>
          <w:rFonts w:ascii="Arial" w:eastAsia="Arial" w:hAnsi="Arial" w:cs="Arial"/>
          <w:sz w:val="22"/>
          <w:szCs w:val="22"/>
        </w:rPr>
      </w:pPr>
      <w:r>
        <w:rPr>
          <w:rFonts w:ascii="Arial" w:eastAsia="Arial" w:hAnsi="Arial" w:cs="Arial"/>
          <w:sz w:val="22"/>
          <w:szCs w:val="22"/>
        </w:rPr>
        <w:t xml:space="preserve">There will be a specific seating chart where students will remain during the hour unless they have special permission to do otherwise.  </w:t>
      </w:r>
    </w:p>
    <w:p w14:paraId="6E5781A8" w14:textId="77777777" w:rsidR="00634689" w:rsidRDefault="00634689">
      <w:pPr>
        <w:ind w:right="-576"/>
        <w:rPr>
          <w:rFonts w:ascii="Arial" w:eastAsia="Arial" w:hAnsi="Arial" w:cs="Arial"/>
          <w:sz w:val="22"/>
          <w:szCs w:val="22"/>
        </w:rPr>
      </w:pPr>
    </w:p>
    <w:p w14:paraId="2E1600F2" w14:textId="77777777" w:rsidR="00634689" w:rsidRDefault="00A37AA8">
      <w:pPr>
        <w:numPr>
          <w:ilvl w:val="0"/>
          <w:numId w:val="8"/>
        </w:numPr>
        <w:ind w:right="-576"/>
        <w:contextualSpacing/>
        <w:rPr>
          <w:rFonts w:ascii="Arial" w:eastAsia="Arial" w:hAnsi="Arial" w:cs="Arial"/>
          <w:sz w:val="22"/>
          <w:szCs w:val="22"/>
        </w:rPr>
      </w:pPr>
      <w:r>
        <w:rPr>
          <w:rFonts w:ascii="Arial" w:eastAsia="Arial" w:hAnsi="Arial" w:cs="Arial"/>
          <w:sz w:val="22"/>
          <w:szCs w:val="22"/>
        </w:rPr>
        <w:t>Study materials should be brought to study hall; therefore, there should be no need to go to lockers</w:t>
      </w:r>
    </w:p>
    <w:p w14:paraId="1D2F0195" w14:textId="77777777" w:rsidR="00634689" w:rsidRDefault="00634689">
      <w:pPr>
        <w:ind w:right="-576"/>
        <w:rPr>
          <w:rFonts w:ascii="Arial" w:eastAsia="Arial" w:hAnsi="Arial" w:cs="Arial"/>
          <w:sz w:val="22"/>
          <w:szCs w:val="22"/>
        </w:rPr>
      </w:pPr>
    </w:p>
    <w:p w14:paraId="2F5C776A" w14:textId="77777777" w:rsidR="00634689" w:rsidRDefault="00A37AA8">
      <w:pPr>
        <w:numPr>
          <w:ilvl w:val="0"/>
          <w:numId w:val="8"/>
        </w:numPr>
        <w:ind w:right="-576"/>
        <w:contextualSpacing/>
        <w:rPr>
          <w:rFonts w:ascii="Arial" w:eastAsia="Arial" w:hAnsi="Arial" w:cs="Arial"/>
          <w:sz w:val="22"/>
          <w:szCs w:val="22"/>
        </w:rPr>
      </w:pPr>
      <w:r>
        <w:rPr>
          <w:rFonts w:ascii="Arial" w:eastAsia="Arial" w:hAnsi="Arial" w:cs="Arial"/>
          <w:sz w:val="22"/>
          <w:szCs w:val="22"/>
        </w:rPr>
        <w:t>Only one student may sign out to the restroom at a time.  The closest restroom should be used and the student should be back as quickly as possible</w:t>
      </w:r>
      <w:r>
        <w:rPr>
          <w:rFonts w:ascii="Arial" w:eastAsia="Arial" w:hAnsi="Arial" w:cs="Arial"/>
          <w:color w:val="FF0000"/>
          <w:sz w:val="22"/>
          <w:szCs w:val="22"/>
        </w:rPr>
        <w:t>.</w:t>
      </w:r>
      <w:r>
        <w:rPr>
          <w:rFonts w:ascii="Arial" w:eastAsia="Arial" w:hAnsi="Arial" w:cs="Arial"/>
          <w:sz w:val="22"/>
          <w:szCs w:val="22"/>
        </w:rPr>
        <w:t xml:space="preserve"> </w:t>
      </w:r>
    </w:p>
    <w:p w14:paraId="095DDF86" w14:textId="77777777" w:rsidR="00634689" w:rsidRDefault="00634689">
      <w:pPr>
        <w:ind w:right="-576"/>
        <w:rPr>
          <w:rFonts w:ascii="Arial" w:eastAsia="Arial" w:hAnsi="Arial" w:cs="Arial"/>
          <w:sz w:val="22"/>
          <w:szCs w:val="22"/>
        </w:rPr>
      </w:pPr>
    </w:p>
    <w:p w14:paraId="7154CC20" w14:textId="77777777" w:rsidR="00634689" w:rsidRDefault="00A37AA8">
      <w:pPr>
        <w:numPr>
          <w:ilvl w:val="0"/>
          <w:numId w:val="8"/>
        </w:numPr>
        <w:ind w:right="-576"/>
        <w:contextualSpacing/>
        <w:rPr>
          <w:rFonts w:ascii="Arial" w:eastAsia="Arial" w:hAnsi="Arial" w:cs="Arial"/>
          <w:sz w:val="22"/>
          <w:szCs w:val="22"/>
        </w:rPr>
      </w:pPr>
      <w:r>
        <w:rPr>
          <w:rFonts w:ascii="Arial" w:eastAsia="Arial" w:hAnsi="Arial" w:cs="Arial"/>
          <w:sz w:val="22"/>
          <w:szCs w:val="22"/>
        </w:rPr>
        <w:t>No food or drink will be allowed during study hall.</w:t>
      </w:r>
    </w:p>
    <w:p w14:paraId="5D27ED85" w14:textId="77777777" w:rsidR="00634689" w:rsidRDefault="00634689">
      <w:pPr>
        <w:ind w:right="-576"/>
        <w:rPr>
          <w:rFonts w:ascii="Arial" w:eastAsia="Arial" w:hAnsi="Arial" w:cs="Arial"/>
          <w:sz w:val="22"/>
          <w:szCs w:val="22"/>
        </w:rPr>
      </w:pPr>
    </w:p>
    <w:p w14:paraId="5FCFF7EF" w14:textId="77777777" w:rsidR="00634689" w:rsidRDefault="00A37AA8">
      <w:pPr>
        <w:numPr>
          <w:ilvl w:val="0"/>
          <w:numId w:val="8"/>
        </w:numPr>
        <w:ind w:right="-576"/>
        <w:contextualSpacing/>
        <w:rPr>
          <w:rFonts w:ascii="Arial" w:eastAsia="Arial" w:hAnsi="Arial" w:cs="Arial"/>
          <w:sz w:val="22"/>
          <w:szCs w:val="22"/>
        </w:rPr>
      </w:pPr>
      <w:r>
        <w:rPr>
          <w:rFonts w:ascii="Arial" w:eastAsia="Arial" w:hAnsi="Arial" w:cs="Arial"/>
          <w:sz w:val="22"/>
          <w:szCs w:val="22"/>
        </w:rPr>
        <w:t>Passes to other areas will be taken only after roll is completed and should be done in an orderly fashion.  Students must have a signed pass ahead of time and students will not check out to another area without a pass. All names must be on the pass. Students are not allowed to leave with a pass if they have missing assignments.</w:t>
      </w:r>
    </w:p>
    <w:p w14:paraId="486765E3" w14:textId="77777777" w:rsidR="00634689" w:rsidRDefault="00634689">
      <w:pPr>
        <w:ind w:right="-576"/>
        <w:rPr>
          <w:rFonts w:ascii="Arial" w:eastAsia="Arial" w:hAnsi="Arial" w:cs="Arial"/>
          <w:sz w:val="22"/>
          <w:szCs w:val="22"/>
        </w:rPr>
      </w:pPr>
    </w:p>
    <w:p w14:paraId="41BC9C0B" w14:textId="77777777" w:rsidR="00634689" w:rsidRDefault="00A37AA8">
      <w:pPr>
        <w:numPr>
          <w:ilvl w:val="0"/>
          <w:numId w:val="8"/>
        </w:numPr>
        <w:ind w:right="-576"/>
        <w:contextualSpacing/>
        <w:rPr>
          <w:rFonts w:ascii="Arial" w:eastAsia="Arial" w:hAnsi="Arial" w:cs="Arial"/>
          <w:sz w:val="22"/>
          <w:szCs w:val="22"/>
        </w:rPr>
      </w:pPr>
      <w:r>
        <w:rPr>
          <w:rFonts w:ascii="Arial" w:eastAsia="Arial" w:hAnsi="Arial" w:cs="Arial"/>
          <w:sz w:val="22"/>
          <w:szCs w:val="22"/>
        </w:rPr>
        <w:t>No permanent pass unless approved solely by the principal.  Very few permanent passes will be issued (i.e. Tutoring of elementary student).</w:t>
      </w:r>
    </w:p>
    <w:p w14:paraId="7BBB1F05" w14:textId="77777777" w:rsidR="00634689" w:rsidRDefault="00634689">
      <w:pPr>
        <w:ind w:right="-576"/>
        <w:rPr>
          <w:rFonts w:ascii="Arial" w:eastAsia="Arial" w:hAnsi="Arial" w:cs="Arial"/>
          <w:sz w:val="22"/>
          <w:szCs w:val="22"/>
        </w:rPr>
      </w:pPr>
    </w:p>
    <w:p w14:paraId="54A1F887" w14:textId="77777777" w:rsidR="00634689" w:rsidRDefault="00A37AA8">
      <w:pPr>
        <w:numPr>
          <w:ilvl w:val="0"/>
          <w:numId w:val="8"/>
        </w:numPr>
        <w:ind w:right="-576"/>
        <w:contextualSpacing/>
        <w:rPr>
          <w:rFonts w:ascii="Arial" w:eastAsia="Arial" w:hAnsi="Arial" w:cs="Arial"/>
          <w:sz w:val="22"/>
          <w:szCs w:val="22"/>
        </w:rPr>
      </w:pPr>
      <w:r>
        <w:rPr>
          <w:rFonts w:ascii="Arial" w:eastAsia="Arial" w:hAnsi="Arial" w:cs="Arial"/>
          <w:sz w:val="22"/>
          <w:szCs w:val="22"/>
        </w:rPr>
        <w:t>Students in study hall may go to the office to take care of business.</w:t>
      </w:r>
      <w:r>
        <w:rPr>
          <w:rFonts w:ascii="Arial" w:eastAsia="Arial" w:hAnsi="Arial" w:cs="Arial"/>
          <w:color w:val="FF0000"/>
          <w:sz w:val="22"/>
          <w:szCs w:val="22"/>
        </w:rPr>
        <w:t xml:space="preserve"> </w:t>
      </w:r>
    </w:p>
    <w:p w14:paraId="64C83AAB" w14:textId="77777777" w:rsidR="00634689" w:rsidRDefault="00634689">
      <w:pPr>
        <w:spacing w:line="276" w:lineRule="auto"/>
        <w:rPr>
          <w:rFonts w:ascii="Arial" w:eastAsia="Arial" w:hAnsi="Arial" w:cs="Arial"/>
          <w:sz w:val="22"/>
          <w:szCs w:val="22"/>
        </w:rPr>
      </w:pPr>
    </w:p>
    <w:p w14:paraId="707F93FA" w14:textId="77777777" w:rsidR="00634689" w:rsidRDefault="00A37AA8">
      <w:pPr>
        <w:ind w:right="-576"/>
        <w:jc w:val="center"/>
        <w:rPr>
          <w:rFonts w:ascii="Arial" w:eastAsia="Arial" w:hAnsi="Arial" w:cs="Arial"/>
          <w:b/>
          <w:sz w:val="28"/>
          <w:szCs w:val="28"/>
        </w:rPr>
      </w:pPr>
      <w:r>
        <w:rPr>
          <w:rFonts w:ascii="Arial" w:eastAsia="Arial" w:hAnsi="Arial" w:cs="Arial"/>
          <w:b/>
          <w:sz w:val="28"/>
          <w:szCs w:val="28"/>
        </w:rPr>
        <w:t>Other Procedural Information</w:t>
      </w:r>
    </w:p>
    <w:p w14:paraId="695CC033" w14:textId="77777777" w:rsidR="00634689" w:rsidRDefault="00634689">
      <w:pPr>
        <w:ind w:right="-576"/>
        <w:rPr>
          <w:rFonts w:ascii="Arial" w:eastAsia="Arial" w:hAnsi="Arial" w:cs="Arial"/>
          <w:sz w:val="22"/>
          <w:szCs w:val="22"/>
        </w:rPr>
      </w:pPr>
    </w:p>
    <w:p w14:paraId="26465166" w14:textId="77777777" w:rsidR="00634689" w:rsidRDefault="00A37AA8">
      <w:pPr>
        <w:ind w:right="-576"/>
        <w:rPr>
          <w:rFonts w:ascii="Arial" w:eastAsia="Arial" w:hAnsi="Arial" w:cs="Arial"/>
          <w:sz w:val="22"/>
          <w:szCs w:val="22"/>
        </w:rPr>
      </w:pPr>
      <w:r>
        <w:rPr>
          <w:rFonts w:ascii="Arial" w:eastAsia="Arial" w:hAnsi="Arial" w:cs="Arial"/>
          <w:b/>
          <w:sz w:val="22"/>
          <w:szCs w:val="22"/>
          <w:u w:val="single"/>
        </w:rPr>
        <w:t>Fire Drills and Tornado Drills</w:t>
      </w:r>
      <w:r>
        <w:rPr>
          <w:rFonts w:ascii="Arial" w:eastAsia="Arial" w:hAnsi="Arial" w:cs="Arial"/>
          <w:sz w:val="22"/>
          <w:szCs w:val="22"/>
        </w:rPr>
        <w:t>: Fire drills and tornado drills will be conducted throughout the school year.  These drills are required by state law for each school district.  Students shall follow the instructions posted in each room.  These instructions will assist in providing for your protection and safety.  Students should consider these drills a serious matter. A casual approach may prove to be harmful to your person as well as to your classmates.</w:t>
      </w:r>
    </w:p>
    <w:p w14:paraId="72AD8CF8" w14:textId="77777777" w:rsidR="00634689" w:rsidRDefault="00634689">
      <w:pPr>
        <w:ind w:left="720" w:right="-576"/>
        <w:rPr>
          <w:rFonts w:ascii="Arial" w:eastAsia="Arial" w:hAnsi="Arial" w:cs="Arial"/>
          <w:sz w:val="22"/>
          <w:szCs w:val="22"/>
        </w:rPr>
      </w:pPr>
    </w:p>
    <w:p w14:paraId="0705FAE9" w14:textId="77777777" w:rsidR="00634689" w:rsidRDefault="00A37AA8">
      <w:pPr>
        <w:ind w:right="-576"/>
        <w:rPr>
          <w:rFonts w:ascii="Arial" w:eastAsia="Arial" w:hAnsi="Arial" w:cs="Arial"/>
          <w:sz w:val="22"/>
          <w:szCs w:val="22"/>
        </w:rPr>
      </w:pPr>
      <w:r>
        <w:rPr>
          <w:rFonts w:ascii="Arial" w:eastAsia="Arial" w:hAnsi="Arial" w:cs="Arial"/>
          <w:b/>
          <w:sz w:val="22"/>
          <w:szCs w:val="22"/>
          <w:u w:val="single"/>
        </w:rPr>
        <w:t>Use of Library:</w:t>
      </w:r>
      <w:r>
        <w:rPr>
          <w:rFonts w:ascii="Arial" w:eastAsia="Arial" w:hAnsi="Arial" w:cs="Arial"/>
          <w:sz w:val="22"/>
          <w:szCs w:val="22"/>
        </w:rPr>
        <w:t xml:space="preserve"> The library is open for student use from 8:00 A.M. to 3:45 P.M., Mondays through Thursdays and from 8:00 A.M. to 3:20 P.M. on Fridays, unless the library is closed for class use.  Disciplinary action may be taken for failure to use the library in a quiet, respectful manner.</w:t>
      </w:r>
    </w:p>
    <w:p w14:paraId="0B777704" w14:textId="77777777" w:rsidR="00634689" w:rsidRDefault="00634689">
      <w:pPr>
        <w:ind w:left="720" w:right="-576"/>
        <w:rPr>
          <w:rFonts w:ascii="Arial" w:eastAsia="Arial" w:hAnsi="Arial" w:cs="Arial"/>
          <w:sz w:val="22"/>
          <w:szCs w:val="22"/>
        </w:rPr>
      </w:pPr>
    </w:p>
    <w:p w14:paraId="011D9B0A" w14:textId="77777777" w:rsidR="00634689" w:rsidRDefault="00A37AA8">
      <w:pPr>
        <w:ind w:right="-576"/>
        <w:rPr>
          <w:rFonts w:ascii="Arial" w:eastAsia="Arial" w:hAnsi="Arial" w:cs="Arial"/>
          <w:sz w:val="22"/>
          <w:szCs w:val="22"/>
        </w:rPr>
      </w:pPr>
      <w:r>
        <w:rPr>
          <w:rFonts w:ascii="Arial" w:eastAsia="Arial" w:hAnsi="Arial" w:cs="Arial"/>
          <w:b/>
          <w:sz w:val="22"/>
          <w:szCs w:val="22"/>
          <w:u w:val="single"/>
        </w:rPr>
        <w:t>Locker Rooms and Lockers:</w:t>
      </w:r>
      <w:r>
        <w:rPr>
          <w:rFonts w:ascii="Arial" w:eastAsia="Arial" w:hAnsi="Arial" w:cs="Arial"/>
          <w:sz w:val="22"/>
          <w:szCs w:val="22"/>
        </w:rPr>
        <w:t xml:space="preserve">  Locker rooms are not to be used as restrooms.  They are for the express use of students in gym class and for the various athletic activities participated in by students.  An effort should be made to keep these rooms clean.  Since the floors are often wet, there should be no running around.  All materials left in the locker rooms should be locked.</w:t>
      </w:r>
    </w:p>
    <w:p w14:paraId="67D18627" w14:textId="77777777" w:rsidR="00634689" w:rsidRDefault="00634689">
      <w:pPr>
        <w:ind w:right="-576"/>
        <w:rPr>
          <w:rFonts w:ascii="Arial" w:eastAsia="Arial" w:hAnsi="Arial" w:cs="Arial"/>
          <w:sz w:val="22"/>
          <w:szCs w:val="22"/>
        </w:rPr>
      </w:pPr>
    </w:p>
    <w:p w14:paraId="6C1476DC" w14:textId="77777777" w:rsidR="00634689" w:rsidRDefault="00A37AA8">
      <w:pPr>
        <w:ind w:right="-576"/>
        <w:rPr>
          <w:rFonts w:ascii="Arial" w:eastAsia="Arial" w:hAnsi="Arial" w:cs="Arial"/>
          <w:sz w:val="22"/>
          <w:szCs w:val="22"/>
        </w:rPr>
      </w:pPr>
      <w:r>
        <w:rPr>
          <w:rFonts w:ascii="Arial" w:eastAsia="Arial" w:hAnsi="Arial" w:cs="Arial"/>
          <w:sz w:val="22"/>
          <w:szCs w:val="22"/>
        </w:rPr>
        <w:t>Lockers should be kept free of accumulated debris throughout the year.  Food, beverages, pop cans, and other unnecessary articles should not be kept in lockers.  Students are responsible for their locker and could be assessed a fee for marked or damaged lockers.</w:t>
      </w:r>
    </w:p>
    <w:p w14:paraId="6820C26A" w14:textId="77777777" w:rsidR="00634689" w:rsidRDefault="00634689">
      <w:pPr>
        <w:ind w:left="720" w:right="-576"/>
        <w:rPr>
          <w:rFonts w:ascii="Arial" w:eastAsia="Arial" w:hAnsi="Arial" w:cs="Arial"/>
          <w:sz w:val="22"/>
          <w:szCs w:val="22"/>
        </w:rPr>
      </w:pPr>
    </w:p>
    <w:p w14:paraId="4BCF5D4F" w14:textId="77777777" w:rsidR="00634689" w:rsidRDefault="00634689">
      <w:pPr>
        <w:ind w:left="720" w:right="-576"/>
        <w:rPr>
          <w:rFonts w:ascii="Arial" w:eastAsia="Arial" w:hAnsi="Arial" w:cs="Arial"/>
          <w:sz w:val="22"/>
          <w:szCs w:val="22"/>
        </w:rPr>
      </w:pPr>
    </w:p>
    <w:p w14:paraId="6D3B82C1" w14:textId="77777777" w:rsidR="00634689" w:rsidRDefault="00634689">
      <w:pPr>
        <w:ind w:right="-576"/>
        <w:rPr>
          <w:rFonts w:ascii="Arial" w:eastAsia="Arial" w:hAnsi="Arial" w:cs="Arial"/>
          <w:color w:val="FF0000"/>
          <w:sz w:val="22"/>
          <w:szCs w:val="22"/>
          <w:u w:val="single"/>
        </w:rPr>
      </w:pPr>
    </w:p>
    <w:p w14:paraId="1F1404E6" w14:textId="77777777" w:rsidR="00634689" w:rsidRDefault="00634689">
      <w:pPr>
        <w:ind w:right="-576"/>
        <w:rPr>
          <w:rFonts w:ascii="Arial" w:eastAsia="Arial" w:hAnsi="Arial" w:cs="Arial"/>
          <w:color w:val="FF0000"/>
          <w:sz w:val="22"/>
          <w:szCs w:val="22"/>
          <w:u w:val="single"/>
        </w:rPr>
      </w:pPr>
    </w:p>
    <w:p w14:paraId="5E0CBCDA" w14:textId="77777777" w:rsidR="00634689" w:rsidRDefault="00634689">
      <w:pPr>
        <w:ind w:right="-576"/>
        <w:rPr>
          <w:rFonts w:ascii="Arial" w:eastAsia="Arial" w:hAnsi="Arial" w:cs="Arial"/>
          <w:color w:val="FF0000"/>
          <w:sz w:val="22"/>
          <w:szCs w:val="22"/>
          <w:u w:val="single"/>
        </w:rPr>
      </w:pPr>
    </w:p>
    <w:p w14:paraId="29B5D41C" w14:textId="77777777" w:rsidR="00634689" w:rsidRDefault="00634689">
      <w:pPr>
        <w:ind w:right="-576"/>
        <w:rPr>
          <w:rFonts w:ascii="Arial" w:eastAsia="Arial" w:hAnsi="Arial" w:cs="Arial"/>
          <w:color w:val="FF0000"/>
          <w:sz w:val="22"/>
          <w:szCs w:val="22"/>
          <w:u w:val="single"/>
        </w:rPr>
      </w:pPr>
    </w:p>
    <w:p w14:paraId="3F96F2A4" w14:textId="77777777" w:rsidR="00634689" w:rsidRDefault="00634689">
      <w:pPr>
        <w:ind w:right="-576"/>
        <w:rPr>
          <w:rFonts w:ascii="Arial" w:eastAsia="Arial" w:hAnsi="Arial" w:cs="Arial"/>
          <w:color w:val="FF0000"/>
          <w:sz w:val="22"/>
          <w:szCs w:val="22"/>
          <w:u w:val="single"/>
        </w:rPr>
      </w:pPr>
    </w:p>
    <w:p w14:paraId="1CE74776" w14:textId="77777777" w:rsidR="00634689" w:rsidRDefault="00A37AA8">
      <w:pPr>
        <w:ind w:right="-576"/>
        <w:rPr>
          <w:rFonts w:ascii="Arial" w:eastAsia="Arial" w:hAnsi="Arial" w:cs="Arial"/>
          <w:sz w:val="22"/>
          <w:szCs w:val="22"/>
        </w:rPr>
      </w:pPr>
      <w:r>
        <w:rPr>
          <w:rFonts w:ascii="Arial" w:eastAsia="Arial" w:hAnsi="Arial" w:cs="Arial"/>
          <w:sz w:val="22"/>
          <w:szCs w:val="22"/>
          <w:u w:val="single"/>
        </w:rPr>
        <w:t>SCHOOL CLOSINGS</w:t>
      </w:r>
      <w:r>
        <w:rPr>
          <w:rFonts w:ascii="Arial" w:eastAsia="Arial" w:hAnsi="Arial" w:cs="Arial"/>
          <w:sz w:val="22"/>
          <w:szCs w:val="22"/>
        </w:rPr>
        <w:t xml:space="preserve"> – In case of severe weather, announcements of school closings will be made on the following stations/websites:</w:t>
      </w:r>
    </w:p>
    <w:p w14:paraId="6FAD3116" w14:textId="77777777" w:rsidR="00634689" w:rsidRDefault="00A37AA8">
      <w:pPr>
        <w:ind w:left="720" w:right="-576"/>
        <w:rPr>
          <w:rFonts w:ascii="Arial" w:eastAsia="Arial" w:hAnsi="Arial" w:cs="Arial"/>
          <w:sz w:val="22"/>
          <w:szCs w:val="22"/>
        </w:rPr>
      </w:pPr>
      <w:r>
        <w:rPr>
          <w:rFonts w:ascii="Arial" w:eastAsia="Arial" w:hAnsi="Arial" w:cs="Arial"/>
          <w:sz w:val="22"/>
          <w:szCs w:val="22"/>
        </w:rPr>
        <w:tab/>
      </w:r>
      <w:r>
        <w:rPr>
          <w:rFonts w:ascii="Arial" w:eastAsia="Arial" w:hAnsi="Arial" w:cs="Arial"/>
          <w:sz w:val="22"/>
          <w:szCs w:val="22"/>
        </w:rPr>
        <w:tab/>
        <w:t>WHO, Des Moines</w:t>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t>KCRG Radio &amp; TV, Cedar Rapids</w:t>
      </w:r>
    </w:p>
    <w:p w14:paraId="6241142C" w14:textId="77777777" w:rsidR="00634689" w:rsidRDefault="00A37AA8">
      <w:pPr>
        <w:ind w:left="720" w:right="-576"/>
        <w:rPr>
          <w:rFonts w:ascii="Arial" w:eastAsia="Arial" w:hAnsi="Arial" w:cs="Arial"/>
          <w:sz w:val="22"/>
          <w:szCs w:val="22"/>
        </w:rPr>
      </w:pPr>
      <w:r>
        <w:rPr>
          <w:rFonts w:ascii="Arial" w:eastAsia="Arial" w:hAnsi="Arial" w:cs="Arial"/>
          <w:sz w:val="22"/>
          <w:szCs w:val="22"/>
        </w:rPr>
        <w:tab/>
      </w:r>
      <w:r>
        <w:rPr>
          <w:rFonts w:ascii="Arial" w:eastAsia="Arial" w:hAnsi="Arial" w:cs="Arial"/>
          <w:sz w:val="22"/>
          <w:szCs w:val="22"/>
        </w:rPr>
        <w:tab/>
        <w:t>KGAN – TV, Cedar Rapids</w:t>
      </w:r>
      <w:r>
        <w:rPr>
          <w:rFonts w:ascii="Arial" w:eastAsia="Arial" w:hAnsi="Arial" w:cs="Arial"/>
          <w:sz w:val="22"/>
          <w:szCs w:val="22"/>
        </w:rPr>
        <w:tab/>
      </w:r>
      <w:r>
        <w:rPr>
          <w:rFonts w:ascii="Arial" w:eastAsia="Arial" w:hAnsi="Arial" w:cs="Arial"/>
          <w:sz w:val="22"/>
          <w:szCs w:val="22"/>
        </w:rPr>
        <w:tab/>
        <w:t>HLV Web-site</w:t>
      </w:r>
      <w:r>
        <w:rPr>
          <w:rFonts w:ascii="Arial" w:eastAsia="Arial" w:hAnsi="Arial" w:cs="Arial"/>
          <w:sz w:val="22"/>
          <w:szCs w:val="22"/>
        </w:rPr>
        <w:tab/>
      </w:r>
    </w:p>
    <w:p w14:paraId="75AFCD7F" w14:textId="77777777" w:rsidR="00634689" w:rsidRDefault="00A37AA8">
      <w:pPr>
        <w:ind w:left="720" w:right="-576"/>
        <w:rPr>
          <w:rFonts w:ascii="Arial" w:eastAsia="Arial" w:hAnsi="Arial" w:cs="Arial"/>
          <w:sz w:val="22"/>
          <w:szCs w:val="22"/>
        </w:rPr>
      </w:pPr>
      <w:r>
        <w:rPr>
          <w:rFonts w:ascii="Arial" w:eastAsia="Arial" w:hAnsi="Arial" w:cs="Arial"/>
          <w:sz w:val="22"/>
          <w:szCs w:val="22"/>
        </w:rPr>
        <w:tab/>
      </w:r>
      <w:r>
        <w:rPr>
          <w:rFonts w:ascii="Arial" w:eastAsia="Arial" w:hAnsi="Arial" w:cs="Arial"/>
          <w:sz w:val="22"/>
          <w:szCs w:val="22"/>
        </w:rPr>
        <w:tab/>
        <w:t>KGRN, Grinnell</w:t>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t>Iowa County Notification System</w:t>
      </w:r>
    </w:p>
    <w:p w14:paraId="746B8874" w14:textId="77777777" w:rsidR="00634689" w:rsidRDefault="00A37AA8">
      <w:pPr>
        <w:ind w:left="720" w:right="-576"/>
        <w:rPr>
          <w:rFonts w:ascii="Arial" w:eastAsia="Arial" w:hAnsi="Arial" w:cs="Arial"/>
          <w:sz w:val="22"/>
          <w:szCs w:val="22"/>
        </w:rPr>
      </w:pPr>
      <w:r>
        <w:rPr>
          <w:rFonts w:ascii="Arial" w:eastAsia="Arial" w:hAnsi="Arial" w:cs="Arial"/>
          <w:sz w:val="22"/>
          <w:szCs w:val="22"/>
        </w:rPr>
        <w:tab/>
      </w:r>
      <w:r>
        <w:rPr>
          <w:rFonts w:ascii="Arial" w:eastAsia="Arial" w:hAnsi="Arial" w:cs="Arial"/>
          <w:sz w:val="22"/>
          <w:szCs w:val="22"/>
        </w:rPr>
        <w:tab/>
        <w:t>KCCI, Channel 8, Des Moines</w:t>
      </w:r>
    </w:p>
    <w:p w14:paraId="5C5ECC24" w14:textId="77777777" w:rsidR="00634689" w:rsidRDefault="00634689">
      <w:pPr>
        <w:ind w:left="720" w:right="-576"/>
        <w:rPr>
          <w:rFonts w:ascii="Arial" w:eastAsia="Arial" w:hAnsi="Arial" w:cs="Arial"/>
          <w:sz w:val="22"/>
          <w:szCs w:val="22"/>
        </w:rPr>
      </w:pPr>
    </w:p>
    <w:p w14:paraId="3BCA609D" w14:textId="77777777" w:rsidR="00634689" w:rsidRDefault="00A37AA8">
      <w:pPr>
        <w:ind w:right="-576"/>
        <w:rPr>
          <w:sz w:val="24"/>
          <w:szCs w:val="24"/>
        </w:rPr>
      </w:pPr>
      <w:r>
        <w:rPr>
          <w:rFonts w:ascii="Arial" w:eastAsia="Arial" w:hAnsi="Arial" w:cs="Arial"/>
          <w:sz w:val="22"/>
          <w:szCs w:val="22"/>
        </w:rPr>
        <w:t xml:space="preserve">Students can also receive messages regarding school delays, cancellations, and other announcements by calling 319-647-2161, ext. 1.  </w:t>
      </w:r>
    </w:p>
    <w:p w14:paraId="5DE93136" w14:textId="77777777" w:rsidR="00634689" w:rsidRDefault="00634689">
      <w:pPr>
        <w:spacing w:line="276" w:lineRule="auto"/>
        <w:rPr>
          <w:sz w:val="24"/>
          <w:szCs w:val="24"/>
        </w:rPr>
      </w:pPr>
    </w:p>
    <w:p w14:paraId="5611DE13" w14:textId="77777777" w:rsidR="00634689" w:rsidRDefault="00A37AA8">
      <w:pPr>
        <w:spacing w:line="276" w:lineRule="auto"/>
        <w:jc w:val="center"/>
        <w:rPr>
          <w:rFonts w:ascii="Arial" w:eastAsia="Arial" w:hAnsi="Arial" w:cs="Arial"/>
          <w:b/>
          <w:sz w:val="28"/>
          <w:szCs w:val="28"/>
        </w:rPr>
      </w:pPr>
      <w:r>
        <w:rPr>
          <w:rFonts w:ascii="Arial" w:eastAsia="Arial" w:hAnsi="Arial" w:cs="Arial"/>
          <w:b/>
          <w:sz w:val="28"/>
          <w:szCs w:val="28"/>
        </w:rPr>
        <w:t xml:space="preserve">Extra-Curricular Activities </w:t>
      </w:r>
    </w:p>
    <w:p w14:paraId="0681699B" w14:textId="77777777" w:rsidR="00634689" w:rsidRDefault="00634689">
      <w:pPr>
        <w:spacing w:line="276" w:lineRule="auto"/>
        <w:jc w:val="center"/>
        <w:rPr>
          <w:rFonts w:ascii="Arial" w:eastAsia="Arial" w:hAnsi="Arial" w:cs="Arial"/>
          <w:b/>
          <w:sz w:val="28"/>
          <w:szCs w:val="28"/>
        </w:rPr>
      </w:pPr>
    </w:p>
    <w:p w14:paraId="2DBD0599" w14:textId="77777777" w:rsidR="00634689" w:rsidRDefault="00A37AA8">
      <w:pPr>
        <w:ind w:right="-576"/>
        <w:rPr>
          <w:rFonts w:ascii="Arial" w:eastAsia="Arial" w:hAnsi="Arial" w:cs="Arial"/>
          <w:sz w:val="22"/>
          <w:szCs w:val="22"/>
        </w:rPr>
      </w:pPr>
      <w:r>
        <w:rPr>
          <w:rFonts w:ascii="Arial" w:eastAsia="Arial" w:hAnsi="Arial" w:cs="Arial"/>
          <w:b/>
          <w:sz w:val="22"/>
          <w:szCs w:val="22"/>
          <w:u w:val="single"/>
        </w:rPr>
        <w:t xml:space="preserve">Good Conduct Rule: </w:t>
      </w:r>
      <w:r>
        <w:rPr>
          <w:rFonts w:ascii="Arial" w:eastAsia="Arial" w:hAnsi="Arial" w:cs="Arial"/>
          <w:sz w:val="22"/>
          <w:szCs w:val="22"/>
        </w:rPr>
        <w:t>A good conduct code is applicable to all students who participate in any extracurricular activities in this school system. These activities include all athletics, music, speech, drama, cheerleading, flag carriers, and any other organizations not named who participate in out-of-school activities. It is the responsibility of the high school principal to administer this rule according to the guidelines established in this rule.</w:t>
      </w:r>
    </w:p>
    <w:p w14:paraId="478C9174" w14:textId="77777777" w:rsidR="00634689" w:rsidRDefault="00634689">
      <w:pPr>
        <w:ind w:right="-576"/>
        <w:rPr>
          <w:rFonts w:ascii="Arial" w:eastAsia="Arial" w:hAnsi="Arial" w:cs="Arial"/>
          <w:sz w:val="22"/>
          <w:szCs w:val="22"/>
        </w:rPr>
      </w:pPr>
    </w:p>
    <w:p w14:paraId="76B4E4EE" w14:textId="77777777" w:rsidR="00634689" w:rsidRDefault="00A37AA8">
      <w:pPr>
        <w:ind w:right="-576"/>
        <w:rPr>
          <w:rFonts w:ascii="Arial" w:eastAsia="Arial" w:hAnsi="Arial" w:cs="Arial"/>
          <w:sz w:val="22"/>
          <w:szCs w:val="22"/>
        </w:rPr>
      </w:pPr>
      <w:r>
        <w:rPr>
          <w:rFonts w:ascii="Arial" w:eastAsia="Arial" w:hAnsi="Arial" w:cs="Arial"/>
          <w:sz w:val="22"/>
          <w:szCs w:val="22"/>
        </w:rPr>
        <w:t>The following behaviors are unacceptable for any HLV student who wishes to participate in an extracurricular activity:</w:t>
      </w:r>
    </w:p>
    <w:p w14:paraId="14BF7DD8" w14:textId="77777777" w:rsidR="00634689" w:rsidRDefault="00A37AA8">
      <w:pPr>
        <w:numPr>
          <w:ilvl w:val="0"/>
          <w:numId w:val="6"/>
        </w:numPr>
        <w:ind w:right="-576"/>
        <w:contextualSpacing/>
        <w:rPr>
          <w:rFonts w:ascii="Arial" w:eastAsia="Arial" w:hAnsi="Arial" w:cs="Arial"/>
          <w:sz w:val="22"/>
          <w:szCs w:val="22"/>
        </w:rPr>
      </w:pPr>
      <w:r>
        <w:rPr>
          <w:rFonts w:ascii="Arial" w:eastAsia="Arial" w:hAnsi="Arial" w:cs="Arial"/>
          <w:sz w:val="22"/>
          <w:szCs w:val="22"/>
        </w:rPr>
        <w:t>Possession, consumption, acquiring, delivering, or transporting alcoholic beverages or dangerous drugs, or look alikes.</w:t>
      </w:r>
    </w:p>
    <w:p w14:paraId="114B72DB" w14:textId="77777777" w:rsidR="00634689" w:rsidRDefault="00A37AA8">
      <w:pPr>
        <w:numPr>
          <w:ilvl w:val="0"/>
          <w:numId w:val="6"/>
        </w:numPr>
        <w:ind w:right="-576"/>
        <w:contextualSpacing/>
        <w:rPr>
          <w:rFonts w:ascii="Arial" w:eastAsia="Arial" w:hAnsi="Arial" w:cs="Arial"/>
          <w:sz w:val="22"/>
          <w:szCs w:val="22"/>
        </w:rPr>
      </w:pPr>
      <w:r>
        <w:rPr>
          <w:rFonts w:ascii="Arial" w:eastAsia="Arial" w:hAnsi="Arial" w:cs="Arial"/>
          <w:sz w:val="22"/>
          <w:szCs w:val="22"/>
        </w:rPr>
        <w:t>Any violation of civil law.  This will usually not include any traffic violations.</w:t>
      </w:r>
    </w:p>
    <w:p w14:paraId="1681F58E" w14:textId="77777777" w:rsidR="00634689" w:rsidRDefault="00A37AA8">
      <w:pPr>
        <w:numPr>
          <w:ilvl w:val="0"/>
          <w:numId w:val="6"/>
        </w:numPr>
        <w:ind w:right="-576"/>
        <w:contextualSpacing/>
        <w:rPr>
          <w:rFonts w:ascii="Arial" w:eastAsia="Arial" w:hAnsi="Arial" w:cs="Arial"/>
          <w:sz w:val="22"/>
          <w:szCs w:val="22"/>
        </w:rPr>
      </w:pPr>
      <w:r>
        <w:rPr>
          <w:rFonts w:ascii="Arial" w:eastAsia="Arial" w:hAnsi="Arial" w:cs="Arial"/>
          <w:sz w:val="22"/>
          <w:szCs w:val="22"/>
        </w:rPr>
        <w:t>Any violation of school rules as stated in the student handbook.</w:t>
      </w:r>
    </w:p>
    <w:p w14:paraId="12B612B1" w14:textId="77777777" w:rsidR="00634689" w:rsidRDefault="00A37AA8">
      <w:pPr>
        <w:ind w:right="-576"/>
        <w:rPr>
          <w:rFonts w:ascii="Arial" w:eastAsia="Arial" w:hAnsi="Arial" w:cs="Arial"/>
          <w:sz w:val="22"/>
          <w:szCs w:val="22"/>
        </w:rPr>
      </w:pPr>
      <w:r>
        <w:rPr>
          <w:rFonts w:ascii="Arial" w:eastAsia="Arial" w:hAnsi="Arial" w:cs="Arial"/>
          <w:sz w:val="22"/>
          <w:szCs w:val="22"/>
        </w:rPr>
        <w:tab/>
      </w:r>
    </w:p>
    <w:p w14:paraId="6DF7DC6D" w14:textId="77777777" w:rsidR="00634689" w:rsidRDefault="00A37AA8">
      <w:pPr>
        <w:ind w:right="-576"/>
        <w:rPr>
          <w:rFonts w:ascii="Arial" w:eastAsia="Arial" w:hAnsi="Arial" w:cs="Arial"/>
          <w:sz w:val="22"/>
          <w:szCs w:val="22"/>
        </w:rPr>
      </w:pPr>
      <w:r>
        <w:rPr>
          <w:rFonts w:ascii="Arial" w:eastAsia="Arial" w:hAnsi="Arial" w:cs="Arial"/>
          <w:sz w:val="22"/>
          <w:szCs w:val="22"/>
        </w:rPr>
        <w:t>Once the principal has determined that a violation has occurred, it will be his responsibility to invoke a punishment for the offense.  The punishments will be as follows:</w:t>
      </w:r>
    </w:p>
    <w:p w14:paraId="58D0306A" w14:textId="77777777" w:rsidR="00634689" w:rsidRDefault="00A37AA8">
      <w:pPr>
        <w:ind w:right="-576"/>
        <w:rPr>
          <w:rFonts w:ascii="Arial" w:eastAsia="Arial" w:hAnsi="Arial" w:cs="Arial"/>
          <w:sz w:val="22"/>
          <w:szCs w:val="22"/>
        </w:rPr>
      </w:pPr>
      <w:r>
        <w:rPr>
          <w:rFonts w:ascii="Arial" w:eastAsia="Arial" w:hAnsi="Arial" w:cs="Arial"/>
          <w:sz w:val="22"/>
          <w:szCs w:val="22"/>
        </w:rPr>
        <w:tab/>
      </w:r>
    </w:p>
    <w:p w14:paraId="45DE4539" w14:textId="77777777" w:rsidR="00634689" w:rsidRDefault="00A37AA8">
      <w:pPr>
        <w:ind w:right="-576"/>
        <w:rPr>
          <w:rFonts w:ascii="Arial" w:eastAsia="Arial" w:hAnsi="Arial" w:cs="Arial"/>
          <w:sz w:val="22"/>
          <w:szCs w:val="22"/>
        </w:rPr>
      </w:pPr>
      <w:r>
        <w:rPr>
          <w:rFonts w:ascii="Arial" w:eastAsia="Arial" w:hAnsi="Arial" w:cs="Arial"/>
          <w:i/>
          <w:sz w:val="22"/>
          <w:szCs w:val="22"/>
        </w:rPr>
        <w:t>First Offense</w:t>
      </w:r>
      <w:r>
        <w:rPr>
          <w:rFonts w:ascii="Arial" w:eastAsia="Arial" w:hAnsi="Arial" w:cs="Arial"/>
          <w:sz w:val="22"/>
          <w:szCs w:val="22"/>
        </w:rPr>
        <w:t xml:space="preserve"> – Student shall be declared ineligible for all contest/events/performances/meetings for:</w:t>
      </w:r>
    </w:p>
    <w:p w14:paraId="7B127910" w14:textId="77777777" w:rsidR="00634689" w:rsidRDefault="00634689">
      <w:pPr>
        <w:ind w:right="-576"/>
        <w:rPr>
          <w:rFonts w:ascii="Arial" w:eastAsia="Arial" w:hAnsi="Arial" w:cs="Arial"/>
          <w:sz w:val="22"/>
          <w:szCs w:val="22"/>
        </w:rPr>
      </w:pPr>
    </w:p>
    <w:p w14:paraId="0EBB6775" w14:textId="77777777" w:rsidR="00634689" w:rsidRDefault="00A37AA8">
      <w:pPr>
        <w:numPr>
          <w:ilvl w:val="0"/>
          <w:numId w:val="19"/>
        </w:numPr>
        <w:ind w:right="-576"/>
        <w:contextualSpacing/>
        <w:rPr>
          <w:rFonts w:ascii="Arial" w:eastAsia="Arial" w:hAnsi="Arial" w:cs="Arial"/>
          <w:sz w:val="22"/>
          <w:szCs w:val="22"/>
        </w:rPr>
      </w:pPr>
      <w:r>
        <w:rPr>
          <w:rFonts w:ascii="Arial" w:eastAsia="Arial" w:hAnsi="Arial" w:cs="Arial"/>
          <w:sz w:val="22"/>
          <w:szCs w:val="22"/>
        </w:rPr>
        <w:t>A period of 4 calendar weeks (starting with the next contest) or</w:t>
      </w:r>
    </w:p>
    <w:p w14:paraId="467CA4BB" w14:textId="77777777" w:rsidR="00634689" w:rsidRDefault="00A37AA8">
      <w:pPr>
        <w:numPr>
          <w:ilvl w:val="0"/>
          <w:numId w:val="19"/>
        </w:numPr>
        <w:ind w:right="-576"/>
        <w:contextualSpacing/>
        <w:rPr>
          <w:rFonts w:ascii="Arial" w:eastAsia="Arial" w:hAnsi="Arial" w:cs="Arial"/>
          <w:sz w:val="22"/>
          <w:szCs w:val="22"/>
        </w:rPr>
      </w:pPr>
      <w:r>
        <w:rPr>
          <w:rFonts w:ascii="Arial" w:eastAsia="Arial" w:hAnsi="Arial" w:cs="Arial"/>
          <w:sz w:val="22"/>
          <w:szCs w:val="22"/>
        </w:rPr>
        <w:t xml:space="preserve">A period of 2 calendar weeks if a student voluntarily admits to violating the good code of conduct. Definition of “voluntarily admits” means if a student approaches the administration before or at the beginning of the due process procedures that he/she is guilty of breaking the good conduct code. </w:t>
      </w:r>
    </w:p>
    <w:p w14:paraId="36C880BC" w14:textId="77777777" w:rsidR="00634689" w:rsidRDefault="00634689">
      <w:pPr>
        <w:ind w:left="2148" w:right="-576" w:firstLine="5"/>
        <w:rPr>
          <w:rFonts w:ascii="Arial" w:eastAsia="Arial" w:hAnsi="Arial" w:cs="Arial"/>
          <w:sz w:val="22"/>
          <w:szCs w:val="22"/>
        </w:rPr>
      </w:pPr>
    </w:p>
    <w:p w14:paraId="44FF8E3A" w14:textId="77777777" w:rsidR="00634689" w:rsidRDefault="00A37AA8">
      <w:pPr>
        <w:ind w:right="-576"/>
        <w:rPr>
          <w:rFonts w:ascii="Arial" w:eastAsia="Arial" w:hAnsi="Arial" w:cs="Arial"/>
          <w:sz w:val="22"/>
          <w:szCs w:val="22"/>
        </w:rPr>
      </w:pPr>
      <w:r>
        <w:rPr>
          <w:rFonts w:ascii="Arial" w:eastAsia="Arial" w:hAnsi="Arial" w:cs="Arial"/>
          <w:i/>
          <w:sz w:val="22"/>
          <w:szCs w:val="22"/>
        </w:rPr>
        <w:t xml:space="preserve">Second Offense </w:t>
      </w:r>
      <w:r>
        <w:rPr>
          <w:rFonts w:ascii="Arial" w:eastAsia="Arial" w:hAnsi="Arial" w:cs="Arial"/>
          <w:sz w:val="22"/>
          <w:szCs w:val="22"/>
        </w:rPr>
        <w:t>– Student shall be declared ineligible for all contest/events/performances/meetings for:</w:t>
      </w:r>
    </w:p>
    <w:p w14:paraId="1B00306C" w14:textId="77777777" w:rsidR="00634689" w:rsidRDefault="00634689">
      <w:pPr>
        <w:ind w:right="-576"/>
        <w:rPr>
          <w:rFonts w:ascii="Arial" w:eastAsia="Arial" w:hAnsi="Arial" w:cs="Arial"/>
          <w:sz w:val="22"/>
          <w:szCs w:val="22"/>
        </w:rPr>
      </w:pPr>
    </w:p>
    <w:p w14:paraId="714E618B" w14:textId="77777777" w:rsidR="00634689" w:rsidRDefault="00A37AA8">
      <w:pPr>
        <w:numPr>
          <w:ilvl w:val="0"/>
          <w:numId w:val="1"/>
        </w:numPr>
        <w:ind w:right="-576"/>
        <w:contextualSpacing/>
        <w:rPr>
          <w:rFonts w:ascii="Arial" w:eastAsia="Arial" w:hAnsi="Arial" w:cs="Arial"/>
          <w:sz w:val="22"/>
          <w:szCs w:val="22"/>
        </w:rPr>
      </w:pPr>
      <w:r>
        <w:rPr>
          <w:rFonts w:ascii="Arial" w:eastAsia="Arial" w:hAnsi="Arial" w:cs="Arial"/>
          <w:sz w:val="22"/>
          <w:szCs w:val="22"/>
        </w:rPr>
        <w:t>A period of 8 calendar weeks (starting with the next contest) or</w:t>
      </w:r>
    </w:p>
    <w:p w14:paraId="6701082E" w14:textId="77777777" w:rsidR="00634689" w:rsidRDefault="00A37AA8">
      <w:pPr>
        <w:numPr>
          <w:ilvl w:val="0"/>
          <w:numId w:val="1"/>
        </w:numPr>
        <w:ind w:right="-576"/>
        <w:contextualSpacing/>
        <w:rPr>
          <w:rFonts w:ascii="Arial" w:eastAsia="Arial" w:hAnsi="Arial" w:cs="Arial"/>
          <w:sz w:val="22"/>
          <w:szCs w:val="22"/>
        </w:rPr>
      </w:pPr>
      <w:r>
        <w:rPr>
          <w:rFonts w:ascii="Arial" w:eastAsia="Arial" w:hAnsi="Arial" w:cs="Arial"/>
          <w:sz w:val="22"/>
          <w:szCs w:val="22"/>
        </w:rPr>
        <w:t>A period of 4 calendar weeks if a student voluntarily admits to violating the good code of conduct. Definition of “voluntarily admits” means if a student approaches the administration before or at the beginning of the due process procedures, that he/she is guilty of breaking the good conduct code.</w:t>
      </w:r>
    </w:p>
    <w:p w14:paraId="2DA3C220" w14:textId="77777777" w:rsidR="00634689" w:rsidRDefault="00634689">
      <w:pPr>
        <w:ind w:left="720" w:right="-576"/>
        <w:rPr>
          <w:rFonts w:ascii="Arial" w:eastAsia="Arial" w:hAnsi="Arial" w:cs="Arial"/>
          <w:sz w:val="22"/>
          <w:szCs w:val="22"/>
        </w:rPr>
      </w:pPr>
    </w:p>
    <w:p w14:paraId="7E5B114D" w14:textId="77777777" w:rsidR="00634689" w:rsidRDefault="00A37AA8">
      <w:pPr>
        <w:ind w:right="-576"/>
        <w:rPr>
          <w:rFonts w:ascii="Arial" w:eastAsia="Arial" w:hAnsi="Arial" w:cs="Arial"/>
          <w:sz w:val="22"/>
          <w:szCs w:val="22"/>
        </w:rPr>
      </w:pPr>
      <w:r>
        <w:rPr>
          <w:rFonts w:ascii="Arial" w:eastAsia="Arial" w:hAnsi="Arial" w:cs="Arial"/>
          <w:i/>
          <w:sz w:val="22"/>
          <w:szCs w:val="22"/>
        </w:rPr>
        <w:t>Third Offense</w:t>
      </w:r>
      <w:r>
        <w:rPr>
          <w:rFonts w:ascii="Arial" w:eastAsia="Arial" w:hAnsi="Arial" w:cs="Arial"/>
          <w:sz w:val="22"/>
          <w:szCs w:val="22"/>
        </w:rPr>
        <w:t xml:space="preserve"> – Student shall be declared ineligible for all contest/events/performances/meetings for a period of 12 calendar months, starting when the good conduct code is activated. Parents or guardians have the right to appeal any decision made under this policy to the Superintendent of Schools.</w:t>
      </w:r>
    </w:p>
    <w:p w14:paraId="06B3A259" w14:textId="77777777" w:rsidR="00634689" w:rsidRDefault="00634689">
      <w:pPr>
        <w:ind w:left="720" w:right="-576"/>
        <w:rPr>
          <w:rFonts w:ascii="Arial" w:eastAsia="Arial" w:hAnsi="Arial" w:cs="Arial"/>
          <w:sz w:val="22"/>
          <w:szCs w:val="22"/>
        </w:rPr>
      </w:pPr>
    </w:p>
    <w:p w14:paraId="3467EF0C" w14:textId="77777777" w:rsidR="00634689" w:rsidRDefault="00A37AA8">
      <w:pPr>
        <w:ind w:right="-576"/>
        <w:rPr>
          <w:rFonts w:ascii="Arial" w:eastAsia="Arial" w:hAnsi="Arial" w:cs="Arial"/>
          <w:sz w:val="22"/>
          <w:szCs w:val="22"/>
        </w:rPr>
      </w:pPr>
      <w:r>
        <w:rPr>
          <w:rFonts w:ascii="Arial" w:eastAsia="Arial" w:hAnsi="Arial" w:cs="Arial"/>
          <w:sz w:val="22"/>
          <w:szCs w:val="22"/>
        </w:rPr>
        <w:t>The school district believes that participation in extracurricular activities is an integral part of our school program. The school encourages all students to participate in whatever activities interest them. The school encourages students, however, to comply with the behavioral requirements stated above in order to insure their continued participation in their chosen activities.</w:t>
      </w:r>
    </w:p>
    <w:p w14:paraId="124A7A7A" w14:textId="77777777" w:rsidR="00634689" w:rsidRDefault="00634689">
      <w:pPr>
        <w:spacing w:line="276" w:lineRule="auto"/>
        <w:rPr>
          <w:rFonts w:ascii="Arial" w:eastAsia="Arial" w:hAnsi="Arial" w:cs="Arial"/>
          <w:b/>
          <w:sz w:val="28"/>
          <w:szCs w:val="28"/>
        </w:rPr>
      </w:pPr>
    </w:p>
    <w:p w14:paraId="4E494900" w14:textId="77777777" w:rsidR="00634689" w:rsidRDefault="00A37AA8">
      <w:pPr>
        <w:ind w:right="-576"/>
        <w:rPr>
          <w:rFonts w:ascii="Arial" w:eastAsia="Arial" w:hAnsi="Arial" w:cs="Arial"/>
          <w:sz w:val="22"/>
          <w:szCs w:val="22"/>
        </w:rPr>
      </w:pPr>
      <w:r>
        <w:rPr>
          <w:rFonts w:ascii="Arial" w:eastAsia="Arial" w:hAnsi="Arial" w:cs="Arial"/>
          <w:b/>
          <w:sz w:val="22"/>
          <w:szCs w:val="22"/>
          <w:u w:val="single"/>
        </w:rPr>
        <w:t>Clubs and Organizations:</w:t>
      </w:r>
      <w:r>
        <w:rPr>
          <w:rFonts w:ascii="Arial" w:eastAsia="Arial" w:hAnsi="Arial" w:cs="Arial"/>
          <w:sz w:val="22"/>
          <w:szCs w:val="22"/>
        </w:rPr>
        <w:t xml:space="preserve"> Co-curricular activities are provided for the benefit of the students.  Hopefully, the activity program is organized in order to provide each student with an opportunity to participate in programs that are of interest to her/him.  Among the activities available are:  football, volleyball, basketball, wrestling, cross country, track, golf, baseball, softball, marching band, concert band, jazz band, junior and senior high school student councils, yearbook, cheerleading, show choir, silver cord, art club, speech, and dramatics.  Other clubs may be organized with Board of Education and/or administrative approval. </w:t>
      </w:r>
    </w:p>
    <w:p w14:paraId="6C82650E" w14:textId="77777777" w:rsidR="00634689" w:rsidRDefault="00634689">
      <w:pPr>
        <w:ind w:right="-576"/>
        <w:rPr>
          <w:rFonts w:ascii="Arial" w:eastAsia="Arial" w:hAnsi="Arial" w:cs="Arial"/>
          <w:sz w:val="22"/>
          <w:szCs w:val="22"/>
        </w:rPr>
      </w:pPr>
    </w:p>
    <w:p w14:paraId="616BC50B" w14:textId="77777777" w:rsidR="00634689" w:rsidRDefault="00A37AA8">
      <w:pPr>
        <w:ind w:right="-576"/>
        <w:rPr>
          <w:rFonts w:ascii="Arial" w:eastAsia="Arial" w:hAnsi="Arial" w:cs="Arial"/>
          <w:sz w:val="22"/>
          <w:szCs w:val="22"/>
        </w:rPr>
      </w:pPr>
      <w:r>
        <w:rPr>
          <w:rFonts w:ascii="Arial" w:eastAsia="Arial" w:hAnsi="Arial" w:cs="Arial"/>
          <w:b/>
          <w:sz w:val="22"/>
          <w:szCs w:val="22"/>
          <w:u w:val="single"/>
        </w:rPr>
        <w:t>Student Council:</w:t>
      </w:r>
      <w:r>
        <w:rPr>
          <w:rFonts w:ascii="Arial" w:eastAsia="Arial" w:hAnsi="Arial" w:cs="Arial"/>
          <w:b/>
          <w:sz w:val="22"/>
          <w:szCs w:val="22"/>
        </w:rPr>
        <w:t xml:space="preserve"> </w:t>
      </w:r>
      <w:r>
        <w:rPr>
          <w:rFonts w:ascii="Arial" w:eastAsia="Arial" w:hAnsi="Arial" w:cs="Arial"/>
          <w:sz w:val="22"/>
          <w:szCs w:val="22"/>
        </w:rPr>
        <w:t xml:space="preserve"> It is difficult for a council to occupy a position of any importance in the school, to be regarded as a leader in school affairs, and to command the respect of the entire student body unless it is constantly working to improve the school.</w:t>
      </w:r>
    </w:p>
    <w:p w14:paraId="7E7313AE" w14:textId="77777777" w:rsidR="00634689" w:rsidRDefault="00634689">
      <w:pPr>
        <w:ind w:right="-576"/>
        <w:rPr>
          <w:rFonts w:ascii="Arial" w:eastAsia="Arial" w:hAnsi="Arial" w:cs="Arial"/>
          <w:sz w:val="22"/>
          <w:szCs w:val="22"/>
          <w:u w:val="single"/>
        </w:rPr>
      </w:pPr>
    </w:p>
    <w:p w14:paraId="1FC6EE80" w14:textId="77777777" w:rsidR="00634689" w:rsidRDefault="00A37AA8">
      <w:pPr>
        <w:ind w:right="-576"/>
        <w:rPr>
          <w:rFonts w:ascii="Arial" w:eastAsia="Arial" w:hAnsi="Arial" w:cs="Arial"/>
          <w:sz w:val="22"/>
          <w:szCs w:val="22"/>
        </w:rPr>
      </w:pPr>
      <w:r>
        <w:rPr>
          <w:rFonts w:ascii="Arial" w:eastAsia="Arial" w:hAnsi="Arial" w:cs="Arial"/>
          <w:sz w:val="22"/>
          <w:szCs w:val="22"/>
        </w:rPr>
        <w:t>The responsibilities of the student council are many and varied.  They include aiding in the internal administration of the school, promoting all activities of the school, helping bring about benefits for student life, assisting with the Washington, D.C. trip fundraisers, and fostering the development of good relations with other schools.</w:t>
      </w:r>
    </w:p>
    <w:p w14:paraId="2DB87ABE" w14:textId="77777777" w:rsidR="00634689" w:rsidRDefault="00634689">
      <w:pPr>
        <w:ind w:right="-576"/>
        <w:rPr>
          <w:rFonts w:ascii="Arial" w:eastAsia="Arial" w:hAnsi="Arial" w:cs="Arial"/>
          <w:sz w:val="22"/>
          <w:szCs w:val="22"/>
        </w:rPr>
      </w:pPr>
    </w:p>
    <w:p w14:paraId="1949A77D" w14:textId="77777777" w:rsidR="00634689" w:rsidRDefault="00A37AA8">
      <w:pPr>
        <w:ind w:right="-576"/>
        <w:rPr>
          <w:rFonts w:ascii="Arial" w:eastAsia="Arial" w:hAnsi="Arial" w:cs="Arial"/>
        </w:rPr>
      </w:pPr>
      <w:r>
        <w:rPr>
          <w:rFonts w:ascii="Arial" w:eastAsia="Arial" w:hAnsi="Arial" w:cs="Arial"/>
          <w:sz w:val="22"/>
          <w:szCs w:val="22"/>
        </w:rPr>
        <w:t>Students are duly elected to represent the students.  They must also accept the responsibilities included with their positions.  Members of the student council are the student body president and the four class officers from each of the high school classes</w:t>
      </w:r>
      <w:r>
        <w:rPr>
          <w:rFonts w:ascii="Arial" w:eastAsia="Arial" w:hAnsi="Arial" w:cs="Arial"/>
        </w:rPr>
        <w:t>.</w:t>
      </w:r>
    </w:p>
    <w:p w14:paraId="39AB1F6E" w14:textId="77777777" w:rsidR="00634689" w:rsidRDefault="00634689">
      <w:pPr>
        <w:ind w:right="-576"/>
        <w:rPr>
          <w:rFonts w:ascii="Arial" w:eastAsia="Arial" w:hAnsi="Arial" w:cs="Arial"/>
        </w:rPr>
      </w:pPr>
    </w:p>
    <w:p w14:paraId="74E1A190" w14:textId="77777777" w:rsidR="00634689" w:rsidRDefault="00634689">
      <w:pPr>
        <w:ind w:right="-576"/>
        <w:rPr>
          <w:rFonts w:ascii="Arial" w:eastAsia="Arial" w:hAnsi="Arial" w:cs="Arial"/>
        </w:rPr>
      </w:pPr>
      <w:commentRangeStart w:id="8"/>
    </w:p>
    <w:commentRangeEnd w:id="8"/>
    <w:p w14:paraId="0F001304" w14:textId="77777777" w:rsidR="00634689" w:rsidRDefault="00A37AA8">
      <w:pPr>
        <w:ind w:right="-576"/>
        <w:rPr>
          <w:rFonts w:ascii="Arial" w:eastAsia="Arial" w:hAnsi="Arial" w:cs="Arial"/>
          <w:sz w:val="22"/>
          <w:szCs w:val="22"/>
        </w:rPr>
      </w:pPr>
      <w:r>
        <w:commentReference w:id="8"/>
      </w:r>
    </w:p>
    <w:p w14:paraId="10E6441E" w14:textId="77777777" w:rsidR="00634689" w:rsidRDefault="00A37AA8">
      <w:pPr>
        <w:ind w:right="-576"/>
        <w:rPr>
          <w:rFonts w:ascii="Arial" w:eastAsia="Arial" w:hAnsi="Arial" w:cs="Arial"/>
          <w:b/>
          <w:sz w:val="22"/>
          <w:szCs w:val="22"/>
          <w:u w:val="single"/>
        </w:rPr>
      </w:pPr>
      <w:r>
        <w:rPr>
          <w:rFonts w:ascii="Arial" w:eastAsia="Arial" w:hAnsi="Arial" w:cs="Arial"/>
          <w:b/>
          <w:sz w:val="22"/>
          <w:szCs w:val="22"/>
          <w:u w:val="single"/>
        </w:rPr>
        <w:t>Church Night</w:t>
      </w:r>
      <w:r>
        <w:rPr>
          <w:rFonts w:ascii="Arial" w:eastAsia="Arial" w:hAnsi="Arial" w:cs="Arial"/>
          <w:sz w:val="22"/>
          <w:szCs w:val="22"/>
        </w:rPr>
        <w:t xml:space="preserve">:  HLV school employees or students will not schedule a school event for students on </w:t>
      </w:r>
      <w:r>
        <w:rPr>
          <w:rFonts w:ascii="Arial" w:eastAsia="Arial" w:hAnsi="Arial" w:cs="Arial"/>
          <w:b/>
          <w:sz w:val="22"/>
          <w:szCs w:val="22"/>
        </w:rPr>
        <w:t>Wednesday</w:t>
      </w:r>
      <w:r>
        <w:rPr>
          <w:rFonts w:ascii="Arial" w:eastAsia="Arial" w:hAnsi="Arial" w:cs="Arial"/>
          <w:sz w:val="22"/>
          <w:szCs w:val="22"/>
        </w:rPr>
        <w:t xml:space="preserve"> evenings, with the exception of summer months when school is not in session, because of Wednesday’s designation as church night unless permission is received from the school superintendent.</w:t>
      </w:r>
      <w:r>
        <w:rPr>
          <w:rFonts w:ascii="Arial" w:eastAsia="Arial" w:hAnsi="Arial" w:cs="Arial"/>
          <w:b/>
          <w:sz w:val="22"/>
          <w:szCs w:val="22"/>
          <w:u w:val="single"/>
        </w:rPr>
        <w:t xml:space="preserve"> All extracurricular practices.meeting/etc. should be done by 6:00 and all students out of the building by 6:30</w:t>
      </w:r>
    </w:p>
    <w:p w14:paraId="6CCFE732" w14:textId="77777777" w:rsidR="00634689" w:rsidRDefault="00634689">
      <w:pPr>
        <w:ind w:right="-576"/>
        <w:rPr>
          <w:rFonts w:ascii="Arial" w:eastAsia="Arial" w:hAnsi="Arial" w:cs="Arial"/>
          <w:color w:val="FF0000"/>
          <w:sz w:val="22"/>
          <w:szCs w:val="22"/>
        </w:rPr>
      </w:pPr>
    </w:p>
    <w:p w14:paraId="7EE5611F" w14:textId="77777777" w:rsidR="00634689" w:rsidRDefault="00A37AA8">
      <w:pPr>
        <w:ind w:right="-576"/>
        <w:rPr>
          <w:rFonts w:ascii="Arial" w:eastAsia="Arial" w:hAnsi="Arial" w:cs="Arial"/>
          <w:sz w:val="22"/>
          <w:szCs w:val="22"/>
        </w:rPr>
      </w:pPr>
      <w:r>
        <w:rPr>
          <w:rFonts w:ascii="Arial" w:eastAsia="Arial" w:hAnsi="Arial" w:cs="Arial"/>
          <w:b/>
          <w:sz w:val="22"/>
          <w:szCs w:val="22"/>
          <w:u w:val="single"/>
        </w:rPr>
        <w:t xml:space="preserve">Student Driving Policy: </w:t>
      </w:r>
      <w:r>
        <w:rPr>
          <w:rFonts w:ascii="Arial" w:eastAsia="Arial" w:hAnsi="Arial" w:cs="Arial"/>
          <w:sz w:val="22"/>
          <w:szCs w:val="22"/>
        </w:rPr>
        <w:t xml:space="preserve"> Vehicles shall be parked on streets close to the school or in the school parking lot.  Students may not use or be in a car during the school day except with the permission of the principal.  Students who park inappropriately and have to move their cars will receive an unexcused tardy.  Care should always be exercised to park legally and not to block driveways.</w:t>
      </w:r>
    </w:p>
    <w:p w14:paraId="40CBDB1F" w14:textId="77777777" w:rsidR="00634689" w:rsidRDefault="00A37AA8">
      <w:pPr>
        <w:ind w:left="720" w:right="-576"/>
        <w:rPr>
          <w:rFonts w:ascii="Arial" w:eastAsia="Arial" w:hAnsi="Arial" w:cs="Arial"/>
          <w:sz w:val="22"/>
          <w:szCs w:val="22"/>
        </w:rPr>
      </w:pPr>
      <w:r>
        <w:rPr>
          <w:rFonts w:ascii="Arial" w:eastAsia="Arial" w:hAnsi="Arial" w:cs="Arial"/>
          <w:sz w:val="22"/>
          <w:szCs w:val="22"/>
        </w:rPr>
        <w:tab/>
      </w:r>
    </w:p>
    <w:p w14:paraId="67A20DA6" w14:textId="77777777" w:rsidR="00634689" w:rsidRDefault="00A37AA8">
      <w:pPr>
        <w:ind w:right="-576"/>
        <w:rPr>
          <w:rFonts w:ascii="Arial" w:eastAsia="Arial" w:hAnsi="Arial" w:cs="Arial"/>
          <w:sz w:val="22"/>
          <w:szCs w:val="22"/>
        </w:rPr>
      </w:pPr>
      <w:r>
        <w:rPr>
          <w:rFonts w:ascii="Arial" w:eastAsia="Arial" w:hAnsi="Arial" w:cs="Arial"/>
          <w:sz w:val="22"/>
          <w:szCs w:val="22"/>
        </w:rPr>
        <w:t>Students should not drive along the north &amp; south side of the junior/senior high school building between 7:45 – 8:15 A.M. and between 3:15 P.M. – 3:45 PM.  It is especially important that students not drive past the school buses when they are loading and unloading children.  Violations of the previously-mentioned regulation could result in disciplinary action and/or result in the withdrawal of driving privileges to and from school.</w:t>
      </w:r>
    </w:p>
    <w:p w14:paraId="4EF28DE4" w14:textId="77777777" w:rsidR="00634689" w:rsidRDefault="00634689">
      <w:pPr>
        <w:ind w:left="720" w:right="-576"/>
        <w:rPr>
          <w:rFonts w:ascii="Arial" w:eastAsia="Arial" w:hAnsi="Arial" w:cs="Arial"/>
          <w:sz w:val="22"/>
          <w:szCs w:val="22"/>
        </w:rPr>
      </w:pPr>
    </w:p>
    <w:p w14:paraId="4A3A55F2" w14:textId="77777777" w:rsidR="00634689" w:rsidRDefault="00A37AA8">
      <w:pPr>
        <w:ind w:right="-576"/>
        <w:rPr>
          <w:rFonts w:ascii="Arial" w:eastAsia="Arial" w:hAnsi="Arial" w:cs="Arial"/>
          <w:sz w:val="22"/>
          <w:szCs w:val="22"/>
        </w:rPr>
      </w:pPr>
      <w:r>
        <w:rPr>
          <w:rFonts w:ascii="Arial" w:eastAsia="Arial" w:hAnsi="Arial" w:cs="Arial"/>
          <w:sz w:val="22"/>
          <w:szCs w:val="22"/>
        </w:rPr>
        <w:t>Also, the Victor city Council has adopted the following parking restrictions around the school:</w:t>
      </w:r>
    </w:p>
    <w:p w14:paraId="3AFFF0E4" w14:textId="77777777" w:rsidR="00634689" w:rsidRDefault="00A37AA8">
      <w:pPr>
        <w:numPr>
          <w:ilvl w:val="0"/>
          <w:numId w:val="4"/>
        </w:numPr>
        <w:ind w:left="1440" w:right="-576"/>
        <w:rPr>
          <w:rFonts w:ascii="Arial" w:eastAsia="Arial" w:hAnsi="Arial" w:cs="Arial"/>
          <w:sz w:val="22"/>
          <w:szCs w:val="22"/>
        </w:rPr>
      </w:pPr>
      <w:r>
        <w:rPr>
          <w:rFonts w:ascii="Arial" w:eastAsia="Arial" w:hAnsi="Arial" w:cs="Arial"/>
          <w:sz w:val="22"/>
          <w:szCs w:val="22"/>
        </w:rPr>
        <w:t>No parking from 8:00 A.M. to 5:00 P.M. on the south side of Fourth Street, from Main Street to Harrison Street, Mondays through Fridays.</w:t>
      </w:r>
    </w:p>
    <w:p w14:paraId="07C93BB7" w14:textId="77777777" w:rsidR="00634689" w:rsidRDefault="00A37AA8">
      <w:pPr>
        <w:numPr>
          <w:ilvl w:val="0"/>
          <w:numId w:val="4"/>
        </w:numPr>
        <w:ind w:left="1440" w:right="-576"/>
        <w:rPr>
          <w:rFonts w:ascii="Arial" w:eastAsia="Arial" w:hAnsi="Arial" w:cs="Arial"/>
          <w:sz w:val="22"/>
          <w:szCs w:val="22"/>
        </w:rPr>
      </w:pPr>
      <w:r>
        <w:rPr>
          <w:rFonts w:ascii="Arial" w:eastAsia="Arial" w:hAnsi="Arial" w:cs="Arial"/>
          <w:sz w:val="22"/>
          <w:szCs w:val="22"/>
        </w:rPr>
        <w:t>No parking from 8:00 A.M. to 5:00 P.M. on the south side of Fourth Street from east of the school property to Clinton Street, Mondays through Fridays.</w:t>
      </w:r>
    </w:p>
    <w:p w14:paraId="4E0489A3" w14:textId="77777777" w:rsidR="00634689" w:rsidRDefault="00A37AA8">
      <w:pPr>
        <w:numPr>
          <w:ilvl w:val="0"/>
          <w:numId w:val="4"/>
        </w:numPr>
        <w:ind w:left="1440" w:right="-576"/>
        <w:rPr>
          <w:rFonts w:ascii="Arial" w:eastAsia="Arial" w:hAnsi="Arial" w:cs="Arial"/>
          <w:sz w:val="22"/>
          <w:szCs w:val="22"/>
        </w:rPr>
      </w:pPr>
      <w:r>
        <w:rPr>
          <w:rFonts w:ascii="Arial" w:eastAsia="Arial" w:hAnsi="Arial" w:cs="Arial"/>
          <w:sz w:val="22"/>
          <w:szCs w:val="22"/>
        </w:rPr>
        <w:t>No parking from 8:00 A.M. to 5:00 P.M. on the south side of Fifth Street from Main Street to Harrison Street, Mondays through Fridays.</w:t>
      </w:r>
    </w:p>
    <w:p w14:paraId="1F2107DC" w14:textId="77777777" w:rsidR="00634689" w:rsidRDefault="00634689">
      <w:pPr>
        <w:ind w:left="1890" w:right="-576"/>
        <w:rPr>
          <w:rFonts w:ascii="Arial" w:eastAsia="Arial" w:hAnsi="Arial" w:cs="Arial"/>
        </w:rPr>
      </w:pPr>
      <w:bookmarkStart w:id="9" w:name="_gjdgxs" w:colFirst="0" w:colLast="0"/>
      <w:bookmarkEnd w:id="9"/>
    </w:p>
    <w:p w14:paraId="51374E00" w14:textId="77777777" w:rsidR="00634689" w:rsidRDefault="00634689">
      <w:pPr>
        <w:spacing w:line="276" w:lineRule="auto"/>
        <w:rPr>
          <w:rFonts w:ascii="Arial" w:eastAsia="Arial" w:hAnsi="Arial" w:cs="Arial"/>
          <w:sz w:val="28"/>
          <w:szCs w:val="28"/>
        </w:rPr>
      </w:pPr>
    </w:p>
    <w:p w14:paraId="51B82FFD" w14:textId="77777777" w:rsidR="00634689" w:rsidRDefault="00634689">
      <w:pPr>
        <w:ind w:right="-576"/>
        <w:rPr>
          <w:rFonts w:ascii="Arial" w:eastAsia="Arial" w:hAnsi="Arial" w:cs="Arial"/>
          <w:sz w:val="22"/>
          <w:szCs w:val="22"/>
        </w:rPr>
      </w:pPr>
    </w:p>
    <w:p w14:paraId="2215DC85" w14:textId="77777777" w:rsidR="00634689" w:rsidRDefault="00634689">
      <w:pPr>
        <w:ind w:right="-576"/>
        <w:rPr>
          <w:rFonts w:ascii="Arial" w:eastAsia="Arial" w:hAnsi="Arial" w:cs="Arial"/>
          <w:sz w:val="22"/>
          <w:szCs w:val="22"/>
        </w:rPr>
      </w:pPr>
    </w:p>
    <w:p w14:paraId="3BB9AB77" w14:textId="77777777" w:rsidR="00634689" w:rsidRDefault="00A37AA8">
      <w:pPr>
        <w:spacing w:line="276" w:lineRule="auto"/>
        <w:jc w:val="center"/>
        <w:rPr>
          <w:rFonts w:ascii="Arial" w:eastAsia="Arial" w:hAnsi="Arial" w:cs="Arial"/>
          <w:b/>
          <w:sz w:val="28"/>
          <w:szCs w:val="28"/>
        </w:rPr>
      </w:pPr>
      <w:commentRangeStart w:id="10"/>
      <w:r>
        <w:rPr>
          <w:rFonts w:ascii="Arial" w:eastAsia="Arial" w:hAnsi="Arial" w:cs="Arial"/>
          <w:b/>
          <w:sz w:val="28"/>
          <w:szCs w:val="28"/>
        </w:rPr>
        <w:t>Legal Codes, Acts and Rights</w:t>
      </w:r>
      <w:commentRangeEnd w:id="10"/>
      <w:r>
        <w:commentReference w:id="10"/>
      </w:r>
    </w:p>
    <w:p w14:paraId="5CF3C334" w14:textId="77777777" w:rsidR="00634689" w:rsidRDefault="00634689">
      <w:pPr>
        <w:spacing w:line="276" w:lineRule="auto"/>
        <w:jc w:val="center"/>
        <w:rPr>
          <w:rFonts w:ascii="Arial" w:eastAsia="Arial" w:hAnsi="Arial" w:cs="Arial"/>
          <w:b/>
          <w:sz w:val="28"/>
          <w:szCs w:val="28"/>
        </w:rPr>
      </w:pPr>
    </w:p>
    <w:p w14:paraId="0E948CF7" w14:textId="77777777" w:rsidR="00634689" w:rsidRDefault="00634689">
      <w:pPr>
        <w:spacing w:line="276" w:lineRule="auto"/>
        <w:jc w:val="center"/>
        <w:rPr>
          <w:rFonts w:ascii="Arial" w:eastAsia="Arial" w:hAnsi="Arial" w:cs="Arial"/>
          <w:b/>
          <w:sz w:val="28"/>
          <w:szCs w:val="28"/>
        </w:rPr>
      </w:pPr>
    </w:p>
    <w:p w14:paraId="73F0A8DC" w14:textId="77777777" w:rsidR="00634689" w:rsidRDefault="00A37AA8">
      <w:pPr>
        <w:ind w:right="-576"/>
        <w:rPr>
          <w:rFonts w:ascii="Arial" w:eastAsia="Arial" w:hAnsi="Arial" w:cs="Arial"/>
          <w:sz w:val="22"/>
          <w:szCs w:val="22"/>
        </w:rPr>
      </w:pPr>
      <w:r>
        <w:rPr>
          <w:rFonts w:ascii="Arial" w:eastAsia="Arial" w:hAnsi="Arial" w:cs="Arial"/>
          <w:b/>
          <w:sz w:val="22"/>
          <w:szCs w:val="22"/>
          <w:u w:val="single"/>
        </w:rPr>
        <w:t>RIGHT OF APPEAL</w:t>
      </w:r>
      <w:r>
        <w:rPr>
          <w:rFonts w:ascii="Arial" w:eastAsia="Arial" w:hAnsi="Arial" w:cs="Arial"/>
          <w:sz w:val="22"/>
          <w:szCs w:val="22"/>
        </w:rPr>
        <w:t>:  In all cases, as discussed above, the parent or guardian has the right to appeal a decision made to the Superintendent of Schools.</w:t>
      </w:r>
    </w:p>
    <w:p w14:paraId="728AE48C" w14:textId="77777777" w:rsidR="00634689" w:rsidRDefault="00634689">
      <w:pPr>
        <w:ind w:left="720" w:right="-576"/>
        <w:rPr>
          <w:rFonts w:ascii="Arial" w:eastAsia="Arial" w:hAnsi="Arial" w:cs="Arial"/>
          <w:sz w:val="22"/>
          <w:szCs w:val="22"/>
        </w:rPr>
      </w:pPr>
    </w:p>
    <w:p w14:paraId="556ECCF6" w14:textId="77777777" w:rsidR="00634689" w:rsidRDefault="00A37AA8">
      <w:pPr>
        <w:ind w:right="-576"/>
        <w:rPr>
          <w:rFonts w:ascii="Arial" w:eastAsia="Arial" w:hAnsi="Arial" w:cs="Arial"/>
          <w:sz w:val="22"/>
          <w:szCs w:val="22"/>
        </w:rPr>
      </w:pPr>
      <w:r>
        <w:rPr>
          <w:rFonts w:ascii="Arial" w:eastAsia="Arial" w:hAnsi="Arial" w:cs="Arial"/>
          <w:b/>
          <w:sz w:val="22"/>
          <w:szCs w:val="22"/>
          <w:u w:val="single"/>
        </w:rPr>
        <w:t>LOCKER INSPECTIONS</w:t>
      </w:r>
      <w:r>
        <w:rPr>
          <w:rFonts w:ascii="Arial" w:eastAsia="Arial" w:hAnsi="Arial" w:cs="Arial"/>
          <w:sz w:val="22"/>
          <w:szCs w:val="22"/>
        </w:rPr>
        <w:t>: Inspection of student lockers by school officials can take place at anytime.  The student will be allowed to be present, if possible, if her/his locker is the only locker inspected.  A student does not have to be present, however, if all lockers are being routinely inspected.</w:t>
      </w:r>
    </w:p>
    <w:p w14:paraId="16B9EE2F" w14:textId="77777777" w:rsidR="00634689" w:rsidRDefault="00634689">
      <w:pPr>
        <w:ind w:left="720" w:right="-576"/>
        <w:rPr>
          <w:rFonts w:ascii="Arial" w:eastAsia="Arial" w:hAnsi="Arial" w:cs="Arial"/>
          <w:sz w:val="22"/>
          <w:szCs w:val="22"/>
        </w:rPr>
      </w:pPr>
    </w:p>
    <w:p w14:paraId="75F33B5E" w14:textId="77777777" w:rsidR="00634689" w:rsidRDefault="00A37AA8">
      <w:pPr>
        <w:jc w:val="both"/>
        <w:rPr>
          <w:rFonts w:ascii="Arial" w:eastAsia="Arial" w:hAnsi="Arial" w:cs="Arial"/>
          <w:b/>
          <w:sz w:val="22"/>
          <w:szCs w:val="22"/>
          <w:u w:val="single"/>
        </w:rPr>
      </w:pPr>
      <w:r>
        <w:rPr>
          <w:rFonts w:ascii="Arial" w:eastAsia="Arial" w:hAnsi="Arial" w:cs="Arial"/>
          <w:b/>
          <w:sz w:val="22"/>
          <w:szCs w:val="22"/>
          <w:u w:val="single"/>
        </w:rPr>
        <w:t>DISCRIMINATORY CONCERNS:</w:t>
      </w:r>
    </w:p>
    <w:p w14:paraId="0F396B21" w14:textId="77777777" w:rsidR="00634689" w:rsidRDefault="00634689">
      <w:pPr>
        <w:jc w:val="both"/>
        <w:rPr>
          <w:rFonts w:ascii="Arial" w:eastAsia="Arial" w:hAnsi="Arial" w:cs="Arial"/>
          <w:b/>
          <w:sz w:val="22"/>
          <w:szCs w:val="22"/>
          <w:u w:val="single"/>
        </w:rPr>
      </w:pPr>
    </w:p>
    <w:p w14:paraId="28CF8CB5" w14:textId="77777777" w:rsidR="00634689" w:rsidRDefault="00A37AA8">
      <w:pPr>
        <w:jc w:val="both"/>
        <w:rPr>
          <w:rFonts w:ascii="Arial" w:eastAsia="Arial" w:hAnsi="Arial" w:cs="Arial"/>
          <w:sz w:val="22"/>
          <w:szCs w:val="22"/>
        </w:rPr>
      </w:pPr>
      <w:r>
        <w:rPr>
          <w:rFonts w:ascii="Arial" w:eastAsia="Arial" w:hAnsi="Arial" w:cs="Arial"/>
          <w:sz w:val="22"/>
          <w:szCs w:val="22"/>
        </w:rPr>
        <w:t>“It is the policy of HLV Community Schools not to discriminate on the basis of race, creed, color, sex, sexual orientation, gender identity, national origin, disability, or religion in its programs, activities, or employment practices as required by the Iowa Code section 216.7. If you have questions or grievances related to compliance with this policy by HLV Community Schools, please contact either the school principal or the Iowa Civil Rights Commission, Grimes State Office building, 400 E. 14th Street, Des Moines, IA 50319-1004; phone number 515-281-4121, 800-457-4416; website: http://www.state.ia.us/governemnt/crc/index.html.”</w:t>
      </w:r>
    </w:p>
    <w:p w14:paraId="3D55CCAD" w14:textId="77777777" w:rsidR="00634689" w:rsidRDefault="00634689">
      <w:pPr>
        <w:ind w:left="4320" w:right="-576" w:firstLine="720"/>
        <w:rPr>
          <w:rFonts w:ascii="Arial" w:eastAsia="Arial" w:hAnsi="Arial" w:cs="Arial"/>
          <w:sz w:val="22"/>
          <w:szCs w:val="22"/>
        </w:rPr>
      </w:pPr>
    </w:p>
    <w:p w14:paraId="1F99E948" w14:textId="77777777" w:rsidR="00634689" w:rsidRDefault="00A37AA8">
      <w:pPr>
        <w:ind w:right="-576"/>
        <w:rPr>
          <w:rFonts w:ascii="Arial" w:eastAsia="Arial" w:hAnsi="Arial" w:cs="Arial"/>
          <w:sz w:val="22"/>
          <w:szCs w:val="22"/>
        </w:rPr>
      </w:pPr>
      <w:r>
        <w:rPr>
          <w:rFonts w:ascii="Arial" w:eastAsia="Arial" w:hAnsi="Arial" w:cs="Arial"/>
          <w:sz w:val="22"/>
          <w:szCs w:val="22"/>
        </w:rPr>
        <w:t>Any formal discriminatory complaint should be filed by the student within fifteen working days following the alleged discriminatory action.</w:t>
      </w:r>
    </w:p>
    <w:p w14:paraId="6E97403A" w14:textId="77777777" w:rsidR="00634689" w:rsidRDefault="00634689">
      <w:pPr>
        <w:ind w:right="-576"/>
        <w:rPr>
          <w:rFonts w:ascii="Arial" w:eastAsia="Arial" w:hAnsi="Arial" w:cs="Arial"/>
          <w:sz w:val="22"/>
          <w:szCs w:val="22"/>
        </w:rPr>
      </w:pPr>
    </w:p>
    <w:p w14:paraId="3B87DF71" w14:textId="77777777" w:rsidR="00634689" w:rsidRDefault="00A37AA8">
      <w:pPr>
        <w:ind w:right="-576"/>
        <w:rPr>
          <w:rFonts w:ascii="Arial" w:eastAsia="Arial" w:hAnsi="Arial" w:cs="Arial"/>
          <w:sz w:val="22"/>
          <w:szCs w:val="22"/>
        </w:rPr>
      </w:pPr>
      <w:r>
        <w:rPr>
          <w:rFonts w:ascii="Arial" w:eastAsia="Arial" w:hAnsi="Arial" w:cs="Arial"/>
          <w:sz w:val="22"/>
          <w:szCs w:val="22"/>
        </w:rPr>
        <w:t>The HLV Community School District is opposed to any discrimination on the basis of sex, race, national origin or disability.</w:t>
      </w:r>
    </w:p>
    <w:p w14:paraId="6693BAF4" w14:textId="77777777" w:rsidR="00634689" w:rsidRDefault="00634689">
      <w:pPr>
        <w:ind w:right="-576"/>
        <w:rPr>
          <w:rFonts w:ascii="Arial" w:eastAsia="Arial" w:hAnsi="Arial" w:cs="Arial"/>
          <w:sz w:val="22"/>
          <w:szCs w:val="22"/>
        </w:rPr>
      </w:pPr>
    </w:p>
    <w:p w14:paraId="4C7818BA" w14:textId="77777777" w:rsidR="00634689" w:rsidRDefault="00A37AA8">
      <w:pPr>
        <w:ind w:right="-576"/>
        <w:rPr>
          <w:rFonts w:ascii="Arial" w:eastAsia="Arial" w:hAnsi="Arial" w:cs="Arial"/>
          <w:sz w:val="22"/>
          <w:szCs w:val="22"/>
        </w:rPr>
      </w:pPr>
      <w:r>
        <w:rPr>
          <w:rFonts w:ascii="Arial" w:eastAsia="Arial" w:hAnsi="Arial" w:cs="Arial"/>
          <w:sz w:val="22"/>
          <w:szCs w:val="22"/>
        </w:rPr>
        <w:t>It is also the policy of this district that the curriculum content and instructional materials utilized reflect the cultural and racial diversity present in the United States and the variety of careers, roles, and lifestyles open to women as well as men in our society.  One of the objectives of the total curriculum is to reduce stereotyping and to eliminate bias on the basis of race, color, age, national origin, gender, disability, religion, creed, sexual identity, socioeconomic status, gender identity or marital status.  The curriculum should foster respect and appreciation for the cultural duties, and responsibilities of each individual as a member of a pluralistic society.</w:t>
      </w:r>
    </w:p>
    <w:p w14:paraId="36597B9A" w14:textId="77777777" w:rsidR="00634689" w:rsidRDefault="00634689">
      <w:pPr>
        <w:ind w:right="-576"/>
        <w:rPr>
          <w:rFonts w:ascii="Arial" w:eastAsia="Arial" w:hAnsi="Arial" w:cs="Arial"/>
          <w:sz w:val="22"/>
          <w:szCs w:val="22"/>
        </w:rPr>
      </w:pPr>
    </w:p>
    <w:p w14:paraId="21E7893B" w14:textId="77777777" w:rsidR="00634689" w:rsidRDefault="00A37AA8">
      <w:pPr>
        <w:ind w:right="-576"/>
        <w:rPr>
          <w:rFonts w:ascii="Arial" w:eastAsia="Arial" w:hAnsi="Arial" w:cs="Arial"/>
          <w:b/>
          <w:sz w:val="22"/>
          <w:szCs w:val="22"/>
        </w:rPr>
      </w:pPr>
      <w:r>
        <w:rPr>
          <w:rFonts w:ascii="Arial" w:eastAsia="Arial" w:hAnsi="Arial" w:cs="Arial"/>
          <w:b/>
          <w:sz w:val="22"/>
          <w:szCs w:val="22"/>
        </w:rPr>
        <w:t>USDA Nondiscrimination Statement</w:t>
      </w:r>
    </w:p>
    <w:p w14:paraId="4A885E72" w14:textId="77777777" w:rsidR="00634689" w:rsidRDefault="00A37AA8">
      <w:pPr>
        <w:ind w:right="-576"/>
        <w:rPr>
          <w:rFonts w:ascii="Arial" w:eastAsia="Arial" w:hAnsi="Arial" w:cs="Arial"/>
          <w:sz w:val="22"/>
          <w:szCs w:val="22"/>
        </w:rPr>
      </w:pPr>
      <w:r>
        <w:rPr>
          <w:rFonts w:ascii="Arial" w:eastAsia="Arial" w:hAnsi="Arial" w:cs="Arial"/>
          <w:sz w:val="22"/>
          <w:szCs w:val="22"/>
        </w:rPr>
        <w:t xml:space="preserve"> </w:t>
      </w:r>
    </w:p>
    <w:p w14:paraId="6C9C163A" w14:textId="77777777" w:rsidR="00634689" w:rsidRDefault="00A37AA8">
      <w:pPr>
        <w:ind w:right="-576"/>
        <w:rPr>
          <w:rFonts w:ascii="Arial" w:eastAsia="Arial" w:hAnsi="Arial" w:cs="Arial"/>
          <w:sz w:val="22"/>
          <w:szCs w:val="22"/>
        </w:rPr>
      </w:pPr>
      <w:r>
        <w:rPr>
          <w:rFonts w:ascii="Arial" w:eastAsia="Arial" w:hAnsi="Arial" w:cs="Arial"/>
          <w:sz w:val="22"/>
          <w:szCs w:val="22"/>
        </w:rPr>
        <w:t>In accordance with Federal civil rights law and U.S. Department of Agriculture (USDA) civil rights regulations and policies, the USDA, its Agencies, offices, and employees, and institutions participating in or administering USDA programs are prohibited from discriminating based on race, color, national origin, sex, disability, age, or reprisal or retaliation for prior civil rights activity in any program or activity conducted or funded by USDA.</w:t>
      </w:r>
    </w:p>
    <w:p w14:paraId="3B0D8E9B" w14:textId="77777777" w:rsidR="00634689" w:rsidRDefault="00A37AA8">
      <w:pPr>
        <w:ind w:right="-576"/>
        <w:rPr>
          <w:rFonts w:ascii="Arial" w:eastAsia="Arial" w:hAnsi="Arial" w:cs="Arial"/>
          <w:sz w:val="22"/>
          <w:szCs w:val="22"/>
        </w:rPr>
      </w:pPr>
      <w:r>
        <w:rPr>
          <w:rFonts w:ascii="Arial" w:eastAsia="Arial" w:hAnsi="Arial" w:cs="Arial"/>
          <w:sz w:val="22"/>
          <w:szCs w:val="22"/>
        </w:rPr>
        <w:t xml:space="preserve"> </w:t>
      </w:r>
    </w:p>
    <w:p w14:paraId="12249A91" w14:textId="77777777" w:rsidR="00634689" w:rsidRDefault="00A37AA8">
      <w:pPr>
        <w:ind w:right="-576"/>
        <w:rPr>
          <w:rFonts w:ascii="Arial" w:eastAsia="Arial" w:hAnsi="Arial" w:cs="Arial"/>
          <w:sz w:val="22"/>
          <w:szCs w:val="22"/>
        </w:rPr>
      </w:pPr>
      <w:r>
        <w:rPr>
          <w:rFonts w:ascii="Arial" w:eastAsia="Arial" w:hAnsi="Arial" w:cs="Arial"/>
          <w:sz w:val="22"/>
          <w:szCs w:val="22"/>
        </w:rPr>
        <w:t>Persons with disabilities who require alternative means of communication for program information (e.g. Braille, large print, audiotape, American Sign Language, etc.), should contact the Agency (State or local) where they applied for benefits. Individuals who are deaf, hard of hearing or have speech disabilities may contact USDA through the Federal Relay Service at (800) 877-8339. Additionally, program information may be made available in languages other than English.</w:t>
      </w:r>
    </w:p>
    <w:p w14:paraId="214A6061" w14:textId="77777777" w:rsidR="00634689" w:rsidRDefault="00A37AA8">
      <w:pPr>
        <w:ind w:right="-576"/>
        <w:rPr>
          <w:rFonts w:ascii="Arial" w:eastAsia="Arial" w:hAnsi="Arial" w:cs="Arial"/>
          <w:sz w:val="22"/>
          <w:szCs w:val="22"/>
        </w:rPr>
      </w:pPr>
      <w:r>
        <w:rPr>
          <w:rFonts w:ascii="Arial" w:eastAsia="Arial" w:hAnsi="Arial" w:cs="Arial"/>
          <w:sz w:val="22"/>
          <w:szCs w:val="22"/>
        </w:rPr>
        <w:t xml:space="preserve"> </w:t>
      </w:r>
    </w:p>
    <w:p w14:paraId="3D602974" w14:textId="77777777" w:rsidR="00634689" w:rsidRDefault="00A37AA8">
      <w:pPr>
        <w:ind w:right="-576"/>
        <w:rPr>
          <w:rFonts w:ascii="Arial" w:eastAsia="Arial" w:hAnsi="Arial" w:cs="Arial"/>
          <w:sz w:val="22"/>
          <w:szCs w:val="22"/>
        </w:rPr>
      </w:pPr>
      <w:r>
        <w:rPr>
          <w:rFonts w:ascii="Arial" w:eastAsia="Arial" w:hAnsi="Arial" w:cs="Arial"/>
          <w:sz w:val="22"/>
          <w:szCs w:val="22"/>
        </w:rPr>
        <w:t>To file a program complaint of discrimination, complete the USDA Program Discrimination Complaint Form, (AD-3027) found online at: http://www.ascr.usda.gov/complaint_filing_cust.html, and at any USDA office, or write a letter addressed to USDA and provide in the letter all of the information requested in the form. To request a copy of the complaint form, call (866) 632-9992. Submit your completed form or letter to USDA by:</w:t>
      </w:r>
    </w:p>
    <w:p w14:paraId="2D23142B" w14:textId="77777777" w:rsidR="00634689" w:rsidRDefault="00A37AA8">
      <w:pPr>
        <w:ind w:right="-576"/>
        <w:rPr>
          <w:rFonts w:ascii="Arial" w:eastAsia="Arial" w:hAnsi="Arial" w:cs="Arial"/>
          <w:sz w:val="22"/>
          <w:szCs w:val="22"/>
        </w:rPr>
      </w:pPr>
      <w:r>
        <w:rPr>
          <w:rFonts w:ascii="Arial" w:eastAsia="Arial" w:hAnsi="Arial" w:cs="Arial"/>
          <w:sz w:val="22"/>
          <w:szCs w:val="22"/>
        </w:rPr>
        <w:t xml:space="preserve"> </w:t>
      </w:r>
    </w:p>
    <w:p w14:paraId="35C984F9" w14:textId="77777777" w:rsidR="00634689" w:rsidRDefault="00A37AA8">
      <w:pPr>
        <w:ind w:right="-576"/>
        <w:rPr>
          <w:rFonts w:ascii="Arial" w:eastAsia="Arial" w:hAnsi="Arial" w:cs="Arial"/>
          <w:sz w:val="22"/>
          <w:szCs w:val="22"/>
        </w:rPr>
      </w:pPr>
      <w:r>
        <w:rPr>
          <w:rFonts w:ascii="Arial" w:eastAsia="Arial" w:hAnsi="Arial" w:cs="Arial"/>
          <w:sz w:val="22"/>
          <w:szCs w:val="22"/>
        </w:rPr>
        <w:t xml:space="preserve">(1)    </w:t>
      </w:r>
      <w:r>
        <w:rPr>
          <w:rFonts w:ascii="Arial" w:eastAsia="Arial" w:hAnsi="Arial" w:cs="Arial"/>
          <w:sz w:val="22"/>
          <w:szCs w:val="22"/>
        </w:rPr>
        <w:tab/>
        <w:t>Mail: U.S. Department of Agriculture</w:t>
      </w:r>
    </w:p>
    <w:p w14:paraId="0EFF05A6" w14:textId="77777777" w:rsidR="00634689" w:rsidRDefault="00A37AA8">
      <w:pPr>
        <w:ind w:right="-576"/>
        <w:rPr>
          <w:rFonts w:ascii="Arial" w:eastAsia="Arial" w:hAnsi="Arial" w:cs="Arial"/>
          <w:sz w:val="22"/>
          <w:szCs w:val="22"/>
        </w:rPr>
      </w:pPr>
      <w:r>
        <w:rPr>
          <w:rFonts w:ascii="Arial" w:eastAsia="Arial" w:hAnsi="Arial" w:cs="Arial"/>
          <w:sz w:val="22"/>
          <w:szCs w:val="22"/>
        </w:rPr>
        <w:t>Office of the Assistant Secretary for Civil Rights</w:t>
      </w:r>
    </w:p>
    <w:p w14:paraId="688865D4" w14:textId="77777777" w:rsidR="00634689" w:rsidRDefault="00A37AA8">
      <w:pPr>
        <w:ind w:right="-576"/>
        <w:rPr>
          <w:rFonts w:ascii="Arial" w:eastAsia="Arial" w:hAnsi="Arial" w:cs="Arial"/>
          <w:sz w:val="22"/>
          <w:szCs w:val="22"/>
        </w:rPr>
      </w:pPr>
      <w:r>
        <w:rPr>
          <w:rFonts w:ascii="Arial" w:eastAsia="Arial" w:hAnsi="Arial" w:cs="Arial"/>
          <w:sz w:val="22"/>
          <w:szCs w:val="22"/>
        </w:rPr>
        <w:t>1400 Independence Avenue, SW</w:t>
      </w:r>
    </w:p>
    <w:p w14:paraId="53B75C84" w14:textId="77777777" w:rsidR="00634689" w:rsidRDefault="00A37AA8">
      <w:pPr>
        <w:ind w:right="-576"/>
        <w:rPr>
          <w:rFonts w:ascii="Arial" w:eastAsia="Arial" w:hAnsi="Arial" w:cs="Arial"/>
          <w:sz w:val="22"/>
          <w:szCs w:val="22"/>
        </w:rPr>
      </w:pPr>
      <w:r>
        <w:rPr>
          <w:rFonts w:ascii="Arial" w:eastAsia="Arial" w:hAnsi="Arial" w:cs="Arial"/>
          <w:sz w:val="22"/>
          <w:szCs w:val="22"/>
        </w:rPr>
        <w:t>Washington, D.C. 20250-9410;</w:t>
      </w:r>
    </w:p>
    <w:p w14:paraId="3C652060" w14:textId="77777777" w:rsidR="00634689" w:rsidRDefault="00A37AA8">
      <w:pPr>
        <w:ind w:right="-576"/>
        <w:rPr>
          <w:rFonts w:ascii="Arial" w:eastAsia="Arial" w:hAnsi="Arial" w:cs="Arial"/>
          <w:sz w:val="22"/>
          <w:szCs w:val="22"/>
        </w:rPr>
      </w:pPr>
      <w:r>
        <w:rPr>
          <w:rFonts w:ascii="Arial" w:eastAsia="Arial" w:hAnsi="Arial" w:cs="Arial"/>
          <w:sz w:val="22"/>
          <w:szCs w:val="22"/>
        </w:rPr>
        <w:t xml:space="preserve"> </w:t>
      </w:r>
    </w:p>
    <w:p w14:paraId="0E97D659" w14:textId="77777777" w:rsidR="00634689" w:rsidRDefault="00A37AA8">
      <w:pPr>
        <w:ind w:right="-576"/>
        <w:rPr>
          <w:rFonts w:ascii="Arial" w:eastAsia="Arial" w:hAnsi="Arial" w:cs="Arial"/>
          <w:sz w:val="22"/>
          <w:szCs w:val="22"/>
        </w:rPr>
      </w:pPr>
      <w:r>
        <w:rPr>
          <w:rFonts w:ascii="Arial" w:eastAsia="Arial" w:hAnsi="Arial" w:cs="Arial"/>
          <w:sz w:val="22"/>
          <w:szCs w:val="22"/>
        </w:rPr>
        <w:t xml:space="preserve">(2)    </w:t>
      </w:r>
      <w:r>
        <w:rPr>
          <w:rFonts w:ascii="Arial" w:eastAsia="Arial" w:hAnsi="Arial" w:cs="Arial"/>
          <w:sz w:val="22"/>
          <w:szCs w:val="22"/>
        </w:rPr>
        <w:tab/>
        <w:t xml:space="preserve"> Fax: (202) 690-7442; or</w:t>
      </w:r>
    </w:p>
    <w:p w14:paraId="7206D524" w14:textId="77777777" w:rsidR="00634689" w:rsidRDefault="00A37AA8">
      <w:pPr>
        <w:ind w:right="-576"/>
        <w:rPr>
          <w:rFonts w:ascii="Arial" w:eastAsia="Arial" w:hAnsi="Arial" w:cs="Arial"/>
          <w:sz w:val="22"/>
          <w:szCs w:val="22"/>
        </w:rPr>
      </w:pPr>
      <w:r>
        <w:rPr>
          <w:rFonts w:ascii="Arial" w:eastAsia="Arial" w:hAnsi="Arial" w:cs="Arial"/>
          <w:sz w:val="22"/>
          <w:szCs w:val="22"/>
        </w:rPr>
        <w:t xml:space="preserve"> </w:t>
      </w:r>
    </w:p>
    <w:p w14:paraId="0B2BCADB" w14:textId="77777777" w:rsidR="00634689" w:rsidRDefault="00A37AA8">
      <w:pPr>
        <w:ind w:right="-576"/>
        <w:rPr>
          <w:rFonts w:ascii="Arial" w:eastAsia="Arial" w:hAnsi="Arial" w:cs="Arial"/>
          <w:sz w:val="22"/>
          <w:szCs w:val="22"/>
        </w:rPr>
      </w:pPr>
      <w:r>
        <w:rPr>
          <w:rFonts w:ascii="Arial" w:eastAsia="Arial" w:hAnsi="Arial" w:cs="Arial"/>
          <w:sz w:val="22"/>
          <w:szCs w:val="22"/>
        </w:rPr>
        <w:t xml:space="preserve">(3)    </w:t>
      </w:r>
      <w:r>
        <w:rPr>
          <w:rFonts w:ascii="Arial" w:eastAsia="Arial" w:hAnsi="Arial" w:cs="Arial"/>
          <w:sz w:val="22"/>
          <w:szCs w:val="22"/>
        </w:rPr>
        <w:tab/>
        <w:t>Email: program.intake@usda.gov.</w:t>
      </w:r>
    </w:p>
    <w:p w14:paraId="2A11E1F1" w14:textId="77777777" w:rsidR="00634689" w:rsidRDefault="00A37AA8">
      <w:pPr>
        <w:ind w:right="-576"/>
        <w:rPr>
          <w:sz w:val="22"/>
          <w:szCs w:val="22"/>
        </w:rPr>
      </w:pPr>
      <w:r>
        <w:rPr>
          <w:sz w:val="22"/>
          <w:szCs w:val="22"/>
        </w:rPr>
        <w:t>This institution is an equal opportunity provider.</w:t>
      </w:r>
    </w:p>
    <w:p w14:paraId="0B159EBD" w14:textId="77777777" w:rsidR="00634689" w:rsidRDefault="00634689">
      <w:pPr>
        <w:ind w:right="-576"/>
        <w:rPr>
          <w:rFonts w:ascii="Arial" w:eastAsia="Arial" w:hAnsi="Arial" w:cs="Arial"/>
          <w:sz w:val="22"/>
          <w:szCs w:val="22"/>
        </w:rPr>
      </w:pPr>
    </w:p>
    <w:p w14:paraId="57777760" w14:textId="77777777" w:rsidR="00634689" w:rsidRDefault="00A37AA8">
      <w:pPr>
        <w:ind w:right="-576"/>
        <w:rPr>
          <w:b/>
          <w:sz w:val="23"/>
          <w:szCs w:val="23"/>
        </w:rPr>
      </w:pPr>
      <w:r>
        <w:rPr>
          <w:b/>
          <w:sz w:val="23"/>
          <w:szCs w:val="23"/>
        </w:rPr>
        <w:t xml:space="preserve">Iowa Non-Discrimination Statement: </w:t>
      </w:r>
    </w:p>
    <w:p w14:paraId="1D2B78FE" w14:textId="77777777" w:rsidR="00634689" w:rsidRDefault="00A37AA8">
      <w:pPr>
        <w:ind w:right="-576"/>
        <w:rPr>
          <w:sz w:val="23"/>
          <w:szCs w:val="23"/>
        </w:rPr>
      </w:pPr>
      <w:r>
        <w:rPr>
          <w:sz w:val="23"/>
          <w:szCs w:val="23"/>
        </w:rPr>
        <w:t>“It is the policy of this CNP provider not to discriminate on the basis of race, creed, color, sex, sexual orientation, gender identity, national origin, disability, age, or religion in its programs, activities, or employment practices as required by the Iowa Code section 216.6, 216.7, and 216.9.  If you have questions or grievances related to compliance with this policy by this CNP Provider, please contact the Iowa Civil Rights Commission, Grimes State Office building, 400 E. 14</w:t>
      </w:r>
      <w:r>
        <w:rPr>
          <w:sz w:val="23"/>
          <w:szCs w:val="23"/>
          <w:vertAlign w:val="superscript"/>
        </w:rPr>
        <w:t>th</w:t>
      </w:r>
      <w:r>
        <w:rPr>
          <w:sz w:val="23"/>
          <w:szCs w:val="23"/>
        </w:rPr>
        <w:t xml:space="preserve"> St. Des Moines, IA 50319-1004; phone number 515-281-4121, 800-457-4416; website:</w:t>
      </w:r>
      <w:hyperlink r:id="rId11">
        <w:r>
          <w:rPr>
            <w:sz w:val="23"/>
            <w:szCs w:val="23"/>
          </w:rPr>
          <w:t xml:space="preserve"> </w:t>
        </w:r>
      </w:hyperlink>
      <w:hyperlink r:id="rId12">
        <w:r>
          <w:rPr>
            <w:color w:val="1155CC"/>
            <w:sz w:val="23"/>
            <w:szCs w:val="23"/>
            <w:u w:val="single"/>
          </w:rPr>
          <w:t>https://icrc.iowa.gov/</w:t>
        </w:r>
      </w:hyperlink>
      <w:r>
        <w:rPr>
          <w:sz w:val="23"/>
          <w:szCs w:val="23"/>
        </w:rPr>
        <w:t>.”</w:t>
      </w:r>
    </w:p>
    <w:p w14:paraId="27CD56F5" w14:textId="77777777" w:rsidR="00634689" w:rsidRDefault="00A37AA8">
      <w:pPr>
        <w:ind w:right="-576"/>
        <w:rPr>
          <w:rFonts w:ascii="Arial" w:eastAsia="Arial" w:hAnsi="Arial" w:cs="Arial"/>
          <w:sz w:val="22"/>
          <w:szCs w:val="22"/>
        </w:rPr>
      </w:pPr>
      <w:r>
        <w:rPr>
          <w:rFonts w:ascii="Arial" w:eastAsia="Arial" w:hAnsi="Arial" w:cs="Arial"/>
          <w:sz w:val="22"/>
          <w:szCs w:val="22"/>
        </w:rPr>
        <w:tab/>
      </w:r>
    </w:p>
    <w:p w14:paraId="0B8DAEB4" w14:textId="77777777" w:rsidR="00634689" w:rsidRDefault="00634689">
      <w:pPr>
        <w:ind w:left="720" w:right="-576"/>
        <w:rPr>
          <w:rFonts w:ascii="Arial" w:eastAsia="Arial" w:hAnsi="Arial" w:cs="Arial"/>
          <w:sz w:val="22"/>
          <w:szCs w:val="22"/>
        </w:rPr>
      </w:pPr>
    </w:p>
    <w:p w14:paraId="5573DD9F" w14:textId="77777777" w:rsidR="00634689" w:rsidRDefault="00A37AA8">
      <w:pPr>
        <w:ind w:right="-576"/>
        <w:rPr>
          <w:rFonts w:ascii="Arial" w:eastAsia="Arial" w:hAnsi="Arial" w:cs="Arial"/>
          <w:sz w:val="22"/>
          <w:szCs w:val="22"/>
        </w:rPr>
      </w:pPr>
      <w:r>
        <w:rPr>
          <w:rFonts w:ascii="Arial" w:eastAsia="Arial" w:hAnsi="Arial" w:cs="Arial"/>
          <w:b/>
          <w:sz w:val="22"/>
          <w:szCs w:val="22"/>
          <w:u w:val="single"/>
        </w:rPr>
        <w:t>GRIEVANCE PROCEDURE POLICY</w:t>
      </w:r>
      <w:r>
        <w:rPr>
          <w:rFonts w:ascii="Arial" w:eastAsia="Arial" w:hAnsi="Arial" w:cs="Arial"/>
          <w:sz w:val="22"/>
          <w:szCs w:val="22"/>
        </w:rPr>
        <w:t xml:space="preserve"> – Any student or employee of the HLV Community School District shall have the right to file a complaint alleging noncompliance with regulations outlined in Title VI in the 1964 Civil Rights Act, Title IX of the Education Amendments of 1972 and Section 504 of the Rehabilitation Act of 1973.  The procedure that should be followed in the filing of such a complaint is listed below:</w:t>
      </w:r>
    </w:p>
    <w:p w14:paraId="5909F95F" w14:textId="77777777" w:rsidR="00634689" w:rsidRDefault="00634689">
      <w:pPr>
        <w:ind w:right="-576"/>
        <w:rPr>
          <w:rFonts w:ascii="Arial" w:eastAsia="Arial" w:hAnsi="Arial" w:cs="Arial"/>
          <w:sz w:val="22"/>
          <w:szCs w:val="22"/>
        </w:rPr>
      </w:pPr>
    </w:p>
    <w:p w14:paraId="6EB09ED4" w14:textId="77777777" w:rsidR="00634689" w:rsidRDefault="00A37AA8">
      <w:pPr>
        <w:ind w:right="-576" w:firstLine="720"/>
        <w:rPr>
          <w:rFonts w:ascii="Arial" w:eastAsia="Arial" w:hAnsi="Arial" w:cs="Arial"/>
          <w:b/>
          <w:i/>
          <w:sz w:val="22"/>
          <w:szCs w:val="22"/>
        </w:rPr>
      </w:pPr>
      <w:r>
        <w:rPr>
          <w:rFonts w:ascii="Arial" w:eastAsia="Arial" w:hAnsi="Arial" w:cs="Arial"/>
          <w:b/>
          <w:i/>
          <w:sz w:val="22"/>
          <w:szCs w:val="22"/>
        </w:rPr>
        <w:t xml:space="preserve">Level I – Hearing With Title VI, Title IX And Section 504 Compliance Officer. </w:t>
      </w:r>
    </w:p>
    <w:p w14:paraId="08CA2BBF" w14:textId="77777777" w:rsidR="00634689" w:rsidRDefault="00634689">
      <w:pPr>
        <w:ind w:right="-576"/>
        <w:rPr>
          <w:rFonts w:ascii="Arial" w:eastAsia="Arial" w:hAnsi="Arial" w:cs="Arial"/>
          <w:sz w:val="22"/>
          <w:szCs w:val="22"/>
        </w:rPr>
      </w:pPr>
    </w:p>
    <w:p w14:paraId="4EFCF442" w14:textId="77777777" w:rsidR="00634689" w:rsidRDefault="00A37AA8">
      <w:pPr>
        <w:ind w:left="720" w:right="-576"/>
        <w:rPr>
          <w:rFonts w:ascii="Arial" w:eastAsia="Arial" w:hAnsi="Arial" w:cs="Arial"/>
          <w:sz w:val="22"/>
          <w:szCs w:val="22"/>
        </w:rPr>
      </w:pPr>
      <w:r>
        <w:rPr>
          <w:rFonts w:ascii="Arial" w:eastAsia="Arial" w:hAnsi="Arial" w:cs="Arial"/>
          <w:sz w:val="22"/>
          <w:szCs w:val="22"/>
        </w:rPr>
        <w:t>Any Student or employee who believes that he/she has been discriminated against on the basis of race, color, age, national origin, gender, disability, religion, creed, sexual identity, socioeconomic status, gender identity or marital status may file a written complaint with the building principal.  The complaint shall state the nature of the grievance and the remedy requested.  A copy of the compliance violation form can be obtained from the principal’s office.</w:t>
      </w:r>
    </w:p>
    <w:p w14:paraId="593378D1" w14:textId="77777777" w:rsidR="00634689" w:rsidRDefault="00A37AA8">
      <w:pPr>
        <w:ind w:left="2160" w:right="-576"/>
        <w:rPr>
          <w:rFonts w:ascii="Arial" w:eastAsia="Arial" w:hAnsi="Arial" w:cs="Arial"/>
          <w:sz w:val="22"/>
          <w:szCs w:val="22"/>
        </w:rPr>
      </w:pPr>
      <w:r>
        <w:rPr>
          <w:rFonts w:ascii="Arial" w:eastAsia="Arial" w:hAnsi="Arial" w:cs="Arial"/>
          <w:sz w:val="22"/>
          <w:szCs w:val="22"/>
        </w:rPr>
        <w:t xml:space="preserve">  </w:t>
      </w:r>
    </w:p>
    <w:p w14:paraId="26AED8E5" w14:textId="77777777" w:rsidR="00634689" w:rsidRDefault="00A37AA8">
      <w:pPr>
        <w:ind w:left="720" w:right="-576"/>
        <w:rPr>
          <w:rFonts w:ascii="Arial" w:eastAsia="Arial" w:hAnsi="Arial" w:cs="Arial"/>
          <w:sz w:val="22"/>
          <w:szCs w:val="22"/>
        </w:rPr>
      </w:pPr>
      <w:r>
        <w:rPr>
          <w:rFonts w:ascii="Arial" w:eastAsia="Arial" w:hAnsi="Arial" w:cs="Arial"/>
          <w:sz w:val="22"/>
          <w:szCs w:val="22"/>
        </w:rPr>
        <w:t>The filing of a formal written complaint must occur within fifteen (15) working days from the date of the event giving rise to the grievance or from the date the grievant could reasonably have become aware of such occurrence.  The grievant may request that a meeting concerning the complaint be held with the building principal.  A minor student may be accompanied at the grievance hearing by a parent or guardian.</w:t>
      </w:r>
    </w:p>
    <w:p w14:paraId="1CC3A368" w14:textId="77777777" w:rsidR="00634689" w:rsidRDefault="00A37AA8">
      <w:pPr>
        <w:ind w:left="2160" w:right="-576"/>
        <w:rPr>
          <w:rFonts w:ascii="Arial" w:eastAsia="Arial" w:hAnsi="Arial" w:cs="Arial"/>
          <w:sz w:val="22"/>
          <w:szCs w:val="22"/>
        </w:rPr>
      </w:pPr>
      <w:r>
        <w:rPr>
          <w:rFonts w:ascii="Arial" w:eastAsia="Arial" w:hAnsi="Arial" w:cs="Arial"/>
          <w:sz w:val="22"/>
          <w:szCs w:val="22"/>
        </w:rPr>
        <w:t xml:space="preserve">  </w:t>
      </w:r>
    </w:p>
    <w:p w14:paraId="18609AEF" w14:textId="77777777" w:rsidR="00634689" w:rsidRDefault="00A37AA8">
      <w:pPr>
        <w:ind w:left="720" w:right="-576"/>
        <w:rPr>
          <w:rFonts w:ascii="Arial" w:eastAsia="Arial" w:hAnsi="Arial" w:cs="Arial"/>
          <w:sz w:val="22"/>
          <w:szCs w:val="22"/>
        </w:rPr>
      </w:pPr>
      <w:r>
        <w:rPr>
          <w:rFonts w:ascii="Arial" w:eastAsia="Arial" w:hAnsi="Arial" w:cs="Arial"/>
          <w:sz w:val="22"/>
          <w:szCs w:val="22"/>
        </w:rPr>
        <w:t>The building principal, who shall serve as the compliance officer, shall investigate the complaint and attempt to resolve it.  A written report from the principal regarding any action taken should be sent to the student or employee within fifteen (15) working days after receipt of the complaint.</w:t>
      </w:r>
    </w:p>
    <w:p w14:paraId="4D24879C" w14:textId="77777777" w:rsidR="00634689" w:rsidRDefault="00634689">
      <w:pPr>
        <w:ind w:left="2160" w:right="-576"/>
        <w:rPr>
          <w:rFonts w:ascii="Arial" w:eastAsia="Arial" w:hAnsi="Arial" w:cs="Arial"/>
          <w:sz w:val="22"/>
          <w:szCs w:val="22"/>
        </w:rPr>
      </w:pPr>
    </w:p>
    <w:p w14:paraId="0D733BC6" w14:textId="77777777" w:rsidR="00634689" w:rsidRDefault="00A37AA8">
      <w:pPr>
        <w:ind w:left="720" w:right="-576"/>
        <w:rPr>
          <w:rFonts w:ascii="Arial" w:eastAsia="Arial" w:hAnsi="Arial" w:cs="Arial"/>
          <w:sz w:val="22"/>
          <w:szCs w:val="22"/>
        </w:rPr>
      </w:pPr>
      <w:r>
        <w:rPr>
          <w:rFonts w:ascii="Arial" w:eastAsia="Arial" w:hAnsi="Arial" w:cs="Arial"/>
          <w:b/>
          <w:i/>
          <w:sz w:val="22"/>
          <w:szCs w:val="22"/>
        </w:rPr>
        <w:t>Level II – Superintendent.</w:t>
      </w:r>
      <w:r>
        <w:rPr>
          <w:rFonts w:ascii="Arial" w:eastAsia="Arial" w:hAnsi="Arial" w:cs="Arial"/>
          <w:sz w:val="22"/>
          <w:szCs w:val="22"/>
        </w:rPr>
        <w:t xml:space="preserve"> </w:t>
      </w:r>
    </w:p>
    <w:p w14:paraId="18C8D514" w14:textId="77777777" w:rsidR="00634689" w:rsidRDefault="00634689">
      <w:pPr>
        <w:ind w:left="720" w:right="-576"/>
        <w:rPr>
          <w:rFonts w:ascii="Arial" w:eastAsia="Arial" w:hAnsi="Arial" w:cs="Arial"/>
          <w:sz w:val="22"/>
          <w:szCs w:val="22"/>
        </w:rPr>
      </w:pPr>
    </w:p>
    <w:p w14:paraId="6BA311F1" w14:textId="77777777" w:rsidR="00634689" w:rsidRDefault="00A37AA8">
      <w:pPr>
        <w:ind w:left="720" w:right="-576"/>
        <w:rPr>
          <w:rFonts w:ascii="Arial" w:eastAsia="Arial" w:hAnsi="Arial" w:cs="Arial"/>
          <w:sz w:val="22"/>
          <w:szCs w:val="22"/>
        </w:rPr>
      </w:pPr>
      <w:r>
        <w:rPr>
          <w:rFonts w:ascii="Arial" w:eastAsia="Arial" w:hAnsi="Arial" w:cs="Arial"/>
          <w:sz w:val="22"/>
          <w:szCs w:val="22"/>
        </w:rPr>
        <w:t>If a complaint is not resolved at Level I, the grievant may process his/her complaint to Level II by presenting a written appeal to the Superintendent of Schools within ten (10) working days after the grievant receives the report from the principal (compliance officer). The grievant may request a meeting with the superintendent or his/her designee. The superintendent or her/his designee has the option of meeting with the grievant to discuss the appeal. A decision will be rendered by the superintendent or to her/his designee within ten (10) working days after the receipt of the written appeal.</w:t>
      </w:r>
    </w:p>
    <w:p w14:paraId="69F434CC" w14:textId="77777777" w:rsidR="00634689" w:rsidRDefault="00634689">
      <w:pPr>
        <w:ind w:left="720" w:right="-576"/>
        <w:rPr>
          <w:rFonts w:ascii="Arial" w:eastAsia="Arial" w:hAnsi="Arial" w:cs="Arial"/>
          <w:sz w:val="22"/>
          <w:szCs w:val="22"/>
        </w:rPr>
      </w:pPr>
    </w:p>
    <w:p w14:paraId="589A65D4" w14:textId="77777777" w:rsidR="00634689" w:rsidRDefault="00634689">
      <w:pPr>
        <w:ind w:right="-576"/>
        <w:jc w:val="center"/>
        <w:rPr>
          <w:rFonts w:ascii="Arial" w:eastAsia="Arial" w:hAnsi="Arial" w:cs="Arial"/>
          <w:sz w:val="22"/>
          <w:szCs w:val="22"/>
        </w:rPr>
      </w:pPr>
    </w:p>
    <w:p w14:paraId="36414930" w14:textId="77777777" w:rsidR="00634689" w:rsidRDefault="00A37AA8">
      <w:pPr>
        <w:ind w:left="720" w:right="-576"/>
        <w:rPr>
          <w:rFonts w:ascii="Arial" w:eastAsia="Arial" w:hAnsi="Arial" w:cs="Arial"/>
          <w:sz w:val="22"/>
          <w:szCs w:val="22"/>
        </w:rPr>
      </w:pPr>
      <w:r>
        <w:rPr>
          <w:rFonts w:ascii="Arial" w:eastAsia="Arial" w:hAnsi="Arial" w:cs="Arial"/>
          <w:sz w:val="22"/>
          <w:szCs w:val="22"/>
        </w:rPr>
        <w:t>This procedure in no way denies the right of the grievant to file a formal complaint with the Iowa Civil Rights commission, other agencies available for mediation or rectification of affirmative action grievances or to seek private counsel for complaints alleging discrimination.</w:t>
      </w:r>
    </w:p>
    <w:p w14:paraId="01A181BF" w14:textId="77777777" w:rsidR="00634689" w:rsidRDefault="00634689">
      <w:pPr>
        <w:ind w:left="2160" w:right="-576" w:firstLine="720"/>
        <w:rPr>
          <w:rFonts w:ascii="Arial" w:eastAsia="Arial" w:hAnsi="Arial" w:cs="Arial"/>
          <w:sz w:val="22"/>
          <w:szCs w:val="22"/>
        </w:rPr>
      </w:pPr>
    </w:p>
    <w:p w14:paraId="2BFB1E8E" w14:textId="77777777" w:rsidR="00634689" w:rsidRDefault="00A37AA8">
      <w:pPr>
        <w:ind w:left="2160" w:right="-576" w:firstLine="720"/>
        <w:rPr>
          <w:rFonts w:ascii="Arial" w:eastAsia="Arial" w:hAnsi="Arial" w:cs="Arial"/>
          <w:sz w:val="22"/>
          <w:szCs w:val="22"/>
        </w:rPr>
      </w:pPr>
      <w:r>
        <w:rPr>
          <w:rFonts w:ascii="Arial" w:eastAsia="Arial" w:hAnsi="Arial" w:cs="Arial"/>
          <w:sz w:val="22"/>
          <w:szCs w:val="22"/>
        </w:rPr>
        <w:t>Names of Title VI, Title IX and Section 504 Compliance Officer:</w:t>
      </w:r>
    </w:p>
    <w:p w14:paraId="5BD000D5" w14:textId="77777777" w:rsidR="00634689" w:rsidRDefault="00A37AA8">
      <w:pPr>
        <w:ind w:left="720" w:right="-576"/>
        <w:rPr>
          <w:rFonts w:ascii="Arial" w:eastAsia="Arial" w:hAnsi="Arial" w:cs="Arial"/>
          <w:sz w:val="22"/>
          <w:szCs w:val="22"/>
        </w:rPr>
      </w:pP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t>Elementary – Junior/Senior High School:</w:t>
      </w:r>
    </w:p>
    <w:p w14:paraId="55BCC927" w14:textId="77777777" w:rsidR="00634689" w:rsidRDefault="00A37AA8">
      <w:pPr>
        <w:ind w:left="720" w:right="-576"/>
        <w:rPr>
          <w:rFonts w:ascii="Arial" w:eastAsia="Arial" w:hAnsi="Arial" w:cs="Arial"/>
          <w:sz w:val="22"/>
          <w:szCs w:val="22"/>
        </w:rPr>
      </w:pP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t>Cory Lahndorf, Principal</w:t>
      </w:r>
    </w:p>
    <w:p w14:paraId="467DB030" w14:textId="77777777" w:rsidR="00634689" w:rsidRDefault="00A37AA8">
      <w:pPr>
        <w:ind w:left="720" w:right="-576"/>
        <w:rPr>
          <w:rFonts w:ascii="Arial" w:eastAsia="Arial" w:hAnsi="Arial" w:cs="Arial"/>
          <w:sz w:val="22"/>
          <w:szCs w:val="22"/>
        </w:rPr>
      </w:pP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t>HLV Community School District</w:t>
      </w:r>
    </w:p>
    <w:p w14:paraId="5EDD052A" w14:textId="77777777" w:rsidR="00634689" w:rsidRDefault="00A37AA8">
      <w:pPr>
        <w:ind w:left="720" w:right="-576"/>
        <w:rPr>
          <w:rFonts w:ascii="Arial" w:eastAsia="Arial" w:hAnsi="Arial" w:cs="Arial"/>
          <w:sz w:val="22"/>
          <w:szCs w:val="22"/>
        </w:rPr>
      </w:pP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t>Victor, Iowa  52347</w:t>
      </w:r>
    </w:p>
    <w:p w14:paraId="601C1364" w14:textId="77777777" w:rsidR="00634689" w:rsidRDefault="00A37AA8">
      <w:pPr>
        <w:ind w:left="720" w:right="-576"/>
        <w:rPr>
          <w:rFonts w:ascii="Arial" w:eastAsia="Arial" w:hAnsi="Arial" w:cs="Arial"/>
          <w:sz w:val="22"/>
          <w:szCs w:val="22"/>
        </w:rPr>
      </w:pP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t>Phone Number:  319-647-2161</w:t>
      </w:r>
    </w:p>
    <w:p w14:paraId="3020DC30" w14:textId="77777777" w:rsidR="00634689" w:rsidRDefault="00A37AA8">
      <w:pPr>
        <w:ind w:left="720" w:right="-576"/>
        <w:rPr>
          <w:rFonts w:ascii="Arial" w:eastAsia="Arial" w:hAnsi="Arial" w:cs="Arial"/>
          <w:sz w:val="22"/>
          <w:szCs w:val="22"/>
        </w:rPr>
      </w:pP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t>Office Hours:  7:50 – 4:00 P.M., Monday – Friday</w:t>
      </w:r>
    </w:p>
    <w:p w14:paraId="77ABF6C0" w14:textId="77777777" w:rsidR="00634689" w:rsidRDefault="00634689">
      <w:pPr>
        <w:ind w:left="720" w:right="-576"/>
        <w:rPr>
          <w:rFonts w:ascii="Arial" w:eastAsia="Arial" w:hAnsi="Arial" w:cs="Arial"/>
          <w:sz w:val="22"/>
          <w:szCs w:val="22"/>
        </w:rPr>
      </w:pPr>
    </w:p>
    <w:p w14:paraId="1B26115F" w14:textId="77777777" w:rsidR="00634689" w:rsidRDefault="00A37AA8">
      <w:pPr>
        <w:ind w:right="-576"/>
        <w:rPr>
          <w:rFonts w:ascii="Arial" w:eastAsia="Arial" w:hAnsi="Arial" w:cs="Arial"/>
          <w:sz w:val="22"/>
          <w:szCs w:val="22"/>
        </w:rPr>
      </w:pPr>
      <w:r>
        <w:rPr>
          <w:rFonts w:ascii="Arial" w:eastAsia="Arial" w:hAnsi="Arial" w:cs="Arial"/>
          <w:b/>
          <w:sz w:val="22"/>
          <w:szCs w:val="22"/>
          <w:u w:val="single"/>
        </w:rPr>
        <w:t>POLICY ON COMPREHENSIVE HARASSMENT:</w:t>
      </w:r>
      <w:r>
        <w:rPr>
          <w:rFonts w:ascii="Arial" w:eastAsia="Arial" w:hAnsi="Arial" w:cs="Arial"/>
          <w:sz w:val="22"/>
          <w:szCs w:val="22"/>
          <w:u w:val="single"/>
        </w:rPr>
        <w:t xml:space="preserve"> </w:t>
      </w:r>
      <w:r>
        <w:rPr>
          <w:rFonts w:ascii="Arial" w:eastAsia="Arial" w:hAnsi="Arial" w:cs="Arial"/>
          <w:sz w:val="22"/>
          <w:szCs w:val="22"/>
        </w:rPr>
        <w:t>It is the policy of the HLV Community School District to maintain a learning and working environment that is free from harassment. No employee or student of the district shall be subjected to sexual harassment nor shall any employee or student of the district be subject to harassment on the basis of race, color, age, national origin, gender, disability, religion, creed, sexual identity, socioeconomic status, gender identity or marital status.</w:t>
      </w:r>
    </w:p>
    <w:p w14:paraId="1E753976" w14:textId="77777777" w:rsidR="00634689" w:rsidRDefault="00634689">
      <w:pPr>
        <w:ind w:right="-576"/>
        <w:rPr>
          <w:rFonts w:ascii="Arial" w:eastAsia="Arial" w:hAnsi="Arial" w:cs="Arial"/>
          <w:sz w:val="22"/>
          <w:szCs w:val="22"/>
        </w:rPr>
      </w:pPr>
    </w:p>
    <w:p w14:paraId="122A3671" w14:textId="77777777" w:rsidR="00634689" w:rsidRDefault="00A37AA8">
      <w:pPr>
        <w:widowControl/>
        <w:rPr>
          <w:rFonts w:ascii="Arial" w:eastAsia="Arial" w:hAnsi="Arial" w:cs="Arial"/>
          <w:sz w:val="22"/>
          <w:szCs w:val="22"/>
        </w:rPr>
      </w:pPr>
      <w:r>
        <w:rPr>
          <w:rFonts w:ascii="Arial" w:eastAsia="Arial" w:hAnsi="Arial" w:cs="Arial"/>
          <w:sz w:val="22"/>
          <w:szCs w:val="22"/>
        </w:rPr>
        <w:t xml:space="preserve">Harassment and bullying of students and employees are against federal, state and local policy, and are not tolerated by the board. The board is committed to providing all students with a safe and civil school environment in which all members of the school community are treated with dignity and respect. To that end, the board has in place policies, procedures, and practices that are designed to reduce and eliminate bullying and harassment as well as processes and procedures to deal with incidents of bullying and harassment. Bullying and harassment of students by students, school employees, and volunteers who have contact with students will not be tolerated in the school or school district. </w:t>
      </w:r>
    </w:p>
    <w:p w14:paraId="787746F8" w14:textId="77777777" w:rsidR="00634689" w:rsidRDefault="00634689">
      <w:pPr>
        <w:widowControl/>
        <w:ind w:firstLine="720"/>
        <w:rPr>
          <w:rFonts w:ascii="Arial" w:eastAsia="Arial" w:hAnsi="Arial" w:cs="Arial"/>
          <w:sz w:val="22"/>
          <w:szCs w:val="22"/>
        </w:rPr>
      </w:pPr>
    </w:p>
    <w:p w14:paraId="12EA8199" w14:textId="77777777" w:rsidR="00634689" w:rsidRDefault="00A37AA8">
      <w:pPr>
        <w:widowControl/>
        <w:rPr>
          <w:rFonts w:ascii="Arial" w:eastAsia="Arial" w:hAnsi="Arial" w:cs="Arial"/>
          <w:sz w:val="22"/>
          <w:szCs w:val="22"/>
        </w:rPr>
      </w:pPr>
      <w:r>
        <w:rPr>
          <w:rFonts w:ascii="Arial" w:eastAsia="Arial" w:hAnsi="Arial" w:cs="Arial"/>
          <w:sz w:val="22"/>
          <w:szCs w:val="22"/>
        </w:rPr>
        <w:t xml:space="preserve">The board prohibits harassment, bullying, hazing, or any other victimization of students, based on any of the following actual or perceived traits or characteristics: age, color, creed, national origin, race, religion, marital status, sex, sexual orientation, gender identity, physical attributes, physical or mental ability or disability, ancestry, political party preference, political belief, socioeconomic status, or familial status. Harassment against employees based upon race, color, creed, sex, sexual orientation, gender identity, national origin, religion, age or disability is also prohibited. </w:t>
      </w:r>
    </w:p>
    <w:p w14:paraId="497A7477" w14:textId="77777777" w:rsidR="00634689" w:rsidRDefault="00634689">
      <w:pPr>
        <w:widowControl/>
        <w:rPr>
          <w:rFonts w:ascii="Arial" w:eastAsia="Arial" w:hAnsi="Arial" w:cs="Arial"/>
          <w:sz w:val="22"/>
          <w:szCs w:val="22"/>
        </w:rPr>
      </w:pPr>
    </w:p>
    <w:p w14:paraId="79D2E7AC" w14:textId="77777777" w:rsidR="00634689" w:rsidRDefault="00A37AA8">
      <w:pPr>
        <w:widowControl/>
        <w:rPr>
          <w:rFonts w:ascii="Arial" w:eastAsia="Arial" w:hAnsi="Arial" w:cs="Arial"/>
          <w:sz w:val="22"/>
          <w:szCs w:val="22"/>
        </w:rPr>
      </w:pPr>
      <w:r>
        <w:rPr>
          <w:rFonts w:ascii="Arial" w:eastAsia="Arial" w:hAnsi="Arial" w:cs="Arial"/>
          <w:sz w:val="22"/>
          <w:szCs w:val="22"/>
        </w:rPr>
        <w:t xml:space="preserve">This policy is in effect while students or employees are on property within the jurisdiction of the board; while in school-owned or school-operated vehicles; while attending or engaged in school-sponsored activities; and while away from school grounds if the misconduct directly affects the good order, efficient management and welfare of the school or school district. </w:t>
      </w:r>
    </w:p>
    <w:p w14:paraId="2B0EA7A6" w14:textId="77777777" w:rsidR="00634689" w:rsidRDefault="00634689">
      <w:pPr>
        <w:widowControl/>
        <w:ind w:left="720"/>
        <w:rPr>
          <w:rFonts w:ascii="Arial" w:eastAsia="Arial" w:hAnsi="Arial" w:cs="Arial"/>
          <w:sz w:val="22"/>
          <w:szCs w:val="22"/>
        </w:rPr>
      </w:pPr>
    </w:p>
    <w:p w14:paraId="6C425003" w14:textId="77777777" w:rsidR="00634689" w:rsidRDefault="00A37AA8">
      <w:pPr>
        <w:widowControl/>
        <w:rPr>
          <w:rFonts w:ascii="Arial" w:eastAsia="Arial" w:hAnsi="Arial" w:cs="Arial"/>
          <w:sz w:val="22"/>
          <w:szCs w:val="22"/>
        </w:rPr>
      </w:pPr>
      <w:r>
        <w:rPr>
          <w:rFonts w:ascii="Arial" w:eastAsia="Arial" w:hAnsi="Arial" w:cs="Arial"/>
          <w:sz w:val="22"/>
          <w:szCs w:val="22"/>
        </w:rPr>
        <w:t xml:space="preserve">If, after an investigation, a student is found to be in violation of this policy, the student shall be disciplined by appropriate measures up to, and including, suspension and expulsion. If after an investigation a school employee is found to be in violation of this policy, the employee shall be disciplined by appropriate measures up to, and including, termination. If after an investigation a school volunteer is found to be in violation of this policy, the volunteer shall be subject to appropriate measures up to, and including, exclusion from school grounds. </w:t>
      </w:r>
    </w:p>
    <w:p w14:paraId="47047295" w14:textId="77777777" w:rsidR="00634689" w:rsidRDefault="00634689">
      <w:pPr>
        <w:widowControl/>
        <w:ind w:firstLine="720"/>
        <w:rPr>
          <w:rFonts w:ascii="Arial" w:eastAsia="Arial" w:hAnsi="Arial" w:cs="Arial"/>
          <w:sz w:val="22"/>
          <w:szCs w:val="22"/>
        </w:rPr>
      </w:pPr>
    </w:p>
    <w:p w14:paraId="10ACA2C3" w14:textId="77777777" w:rsidR="00634689" w:rsidRDefault="00A37AA8">
      <w:pPr>
        <w:widowControl/>
        <w:rPr>
          <w:rFonts w:ascii="Arial" w:eastAsia="Arial" w:hAnsi="Arial" w:cs="Arial"/>
          <w:sz w:val="22"/>
          <w:szCs w:val="22"/>
        </w:rPr>
      </w:pPr>
      <w:r>
        <w:rPr>
          <w:rFonts w:ascii="Arial" w:eastAsia="Arial" w:hAnsi="Arial" w:cs="Arial"/>
          <w:sz w:val="22"/>
          <w:szCs w:val="22"/>
        </w:rPr>
        <w:t xml:space="preserve">“Volunteer” means an individual who has regular, significant contact with students. Harassment and bullying includes any electronic, written, verbal, or physical act or conduct toward a student which is based on any actual or perceived trait or characteristic of the student and which creates an objectively hostile school environment that meets one or more of the following conditions: </w:t>
      </w:r>
    </w:p>
    <w:p w14:paraId="49ECC424" w14:textId="77777777" w:rsidR="00634689" w:rsidRDefault="00634689">
      <w:pPr>
        <w:widowControl/>
        <w:rPr>
          <w:rFonts w:ascii="Arial" w:eastAsia="Arial" w:hAnsi="Arial" w:cs="Arial"/>
        </w:rPr>
      </w:pPr>
    </w:p>
    <w:p w14:paraId="1B2D86DA" w14:textId="77777777" w:rsidR="00634689" w:rsidRDefault="00A37AA8">
      <w:pPr>
        <w:widowControl/>
        <w:rPr>
          <w:rFonts w:ascii="Arial" w:eastAsia="Arial" w:hAnsi="Arial" w:cs="Arial"/>
          <w:sz w:val="22"/>
          <w:szCs w:val="22"/>
        </w:rPr>
      </w:pPr>
      <w:r>
        <w:rPr>
          <w:rFonts w:ascii="Arial" w:eastAsia="Arial" w:hAnsi="Arial" w:cs="Arial"/>
        </w:rPr>
        <w:tab/>
      </w:r>
      <w:r>
        <w:rPr>
          <w:rFonts w:ascii="Arial" w:eastAsia="Arial" w:hAnsi="Arial" w:cs="Arial"/>
          <w:sz w:val="22"/>
          <w:szCs w:val="22"/>
        </w:rPr>
        <w:t xml:space="preserve">• Places the student in reasonable fear of harm to the student’s person or property; </w:t>
      </w:r>
    </w:p>
    <w:p w14:paraId="3C9B10A5" w14:textId="77777777" w:rsidR="00634689" w:rsidRDefault="00A37AA8">
      <w:pPr>
        <w:widowControl/>
        <w:rPr>
          <w:rFonts w:ascii="Arial" w:eastAsia="Arial" w:hAnsi="Arial" w:cs="Arial"/>
          <w:sz w:val="22"/>
          <w:szCs w:val="22"/>
        </w:rPr>
      </w:pPr>
      <w:r>
        <w:rPr>
          <w:rFonts w:ascii="Arial" w:eastAsia="Arial" w:hAnsi="Arial" w:cs="Arial"/>
          <w:sz w:val="22"/>
          <w:szCs w:val="22"/>
        </w:rPr>
        <w:tab/>
        <w:t xml:space="preserve">• Has a substantially detrimental effect on the student’s physical or mental health; </w:t>
      </w:r>
    </w:p>
    <w:p w14:paraId="23DA4D4E" w14:textId="77777777" w:rsidR="00634689" w:rsidRDefault="00A37AA8">
      <w:pPr>
        <w:widowControl/>
        <w:rPr>
          <w:rFonts w:ascii="Arial" w:eastAsia="Arial" w:hAnsi="Arial" w:cs="Arial"/>
          <w:sz w:val="22"/>
          <w:szCs w:val="22"/>
        </w:rPr>
      </w:pPr>
      <w:r>
        <w:rPr>
          <w:rFonts w:ascii="Arial" w:eastAsia="Arial" w:hAnsi="Arial" w:cs="Arial"/>
          <w:sz w:val="22"/>
          <w:szCs w:val="22"/>
        </w:rPr>
        <w:tab/>
        <w:t xml:space="preserve">• Has the effect of substantially interfering with the student’s academic performance; or </w:t>
      </w:r>
    </w:p>
    <w:p w14:paraId="08D46821" w14:textId="77777777" w:rsidR="00634689" w:rsidRDefault="00A37AA8">
      <w:pPr>
        <w:widowControl/>
        <w:ind w:left="720"/>
        <w:rPr>
          <w:rFonts w:ascii="Arial" w:eastAsia="Arial" w:hAnsi="Arial" w:cs="Arial"/>
          <w:sz w:val="22"/>
          <w:szCs w:val="22"/>
        </w:rPr>
      </w:pPr>
      <w:r>
        <w:rPr>
          <w:rFonts w:ascii="Arial" w:eastAsia="Arial" w:hAnsi="Arial" w:cs="Arial"/>
          <w:sz w:val="22"/>
          <w:szCs w:val="22"/>
        </w:rPr>
        <w:t xml:space="preserve">• Has the effect of substantially interfering with the student’s ability to participate in or benefit from the services, activities, or privileges provided by a school. </w:t>
      </w:r>
    </w:p>
    <w:p w14:paraId="57AB75B4" w14:textId="77777777" w:rsidR="00634689" w:rsidRDefault="00634689">
      <w:pPr>
        <w:widowControl/>
        <w:rPr>
          <w:rFonts w:ascii="Arial" w:eastAsia="Arial" w:hAnsi="Arial" w:cs="Arial"/>
          <w:sz w:val="22"/>
          <w:szCs w:val="22"/>
        </w:rPr>
      </w:pPr>
    </w:p>
    <w:p w14:paraId="67CF71AD" w14:textId="77777777" w:rsidR="00634689" w:rsidRDefault="00A37AA8">
      <w:pPr>
        <w:widowControl/>
        <w:rPr>
          <w:rFonts w:ascii="Arial" w:eastAsia="Arial" w:hAnsi="Arial" w:cs="Arial"/>
          <w:sz w:val="22"/>
          <w:szCs w:val="22"/>
        </w:rPr>
      </w:pPr>
      <w:r>
        <w:rPr>
          <w:rFonts w:ascii="Arial" w:eastAsia="Arial" w:hAnsi="Arial" w:cs="Arial"/>
          <w:sz w:val="22"/>
          <w:szCs w:val="22"/>
        </w:rPr>
        <w:t xml:space="preserve">“Electronic” means any communication involving the transmission of information by wire, radio, optical cable, electromagnetic, or other similar means. “Electronic” includes but is not limited to communication via electronic mail, internet-based communications, pager service, cell phones, electronic text messaging, or similar technologies. </w:t>
      </w:r>
    </w:p>
    <w:p w14:paraId="1C48DA48" w14:textId="77777777" w:rsidR="00634689" w:rsidRDefault="00634689">
      <w:pPr>
        <w:widowControl/>
        <w:ind w:left="720"/>
        <w:rPr>
          <w:rFonts w:ascii="Arial" w:eastAsia="Arial" w:hAnsi="Arial" w:cs="Arial"/>
          <w:sz w:val="22"/>
          <w:szCs w:val="22"/>
        </w:rPr>
      </w:pPr>
    </w:p>
    <w:p w14:paraId="31EACD3B" w14:textId="77777777" w:rsidR="00634689" w:rsidRDefault="00A37AA8">
      <w:pPr>
        <w:widowControl/>
        <w:rPr>
          <w:rFonts w:ascii="Arial" w:eastAsia="Arial" w:hAnsi="Arial" w:cs="Arial"/>
          <w:sz w:val="22"/>
          <w:szCs w:val="22"/>
        </w:rPr>
      </w:pPr>
      <w:r>
        <w:rPr>
          <w:rFonts w:ascii="Arial" w:eastAsia="Arial" w:hAnsi="Arial" w:cs="Arial"/>
          <w:sz w:val="22"/>
          <w:szCs w:val="22"/>
        </w:rPr>
        <w:t xml:space="preserve">Harassment and bullying may include, but are not limited to, the following behaviors and circumstances: </w:t>
      </w:r>
    </w:p>
    <w:p w14:paraId="17D01871" w14:textId="77777777" w:rsidR="00634689" w:rsidRDefault="00634689">
      <w:pPr>
        <w:widowControl/>
        <w:ind w:left="720"/>
        <w:rPr>
          <w:rFonts w:ascii="Arial" w:eastAsia="Arial" w:hAnsi="Arial" w:cs="Arial"/>
          <w:sz w:val="22"/>
          <w:szCs w:val="22"/>
        </w:rPr>
      </w:pPr>
    </w:p>
    <w:p w14:paraId="25466FE2" w14:textId="77777777" w:rsidR="00634689" w:rsidRDefault="00A37AA8">
      <w:pPr>
        <w:widowControl/>
        <w:ind w:left="720"/>
        <w:rPr>
          <w:rFonts w:ascii="Arial" w:eastAsia="Arial" w:hAnsi="Arial" w:cs="Arial"/>
          <w:sz w:val="22"/>
          <w:szCs w:val="22"/>
        </w:rPr>
      </w:pPr>
      <w:r>
        <w:rPr>
          <w:rFonts w:ascii="Arial" w:eastAsia="Arial" w:hAnsi="Arial" w:cs="Arial"/>
          <w:sz w:val="22"/>
          <w:szCs w:val="22"/>
        </w:rPr>
        <w:t xml:space="preserve">• Verbal, nonverbal, physical or written harassment, bullying, hazing, or other victimization that have the purpose or effect of causing injury, discomfort, fear, or suffering to the victim; </w:t>
      </w:r>
    </w:p>
    <w:p w14:paraId="1A3EF9DC" w14:textId="77777777" w:rsidR="00634689" w:rsidRDefault="00A37AA8">
      <w:pPr>
        <w:widowControl/>
        <w:ind w:left="720"/>
        <w:rPr>
          <w:rFonts w:ascii="Arial" w:eastAsia="Arial" w:hAnsi="Arial" w:cs="Arial"/>
          <w:sz w:val="22"/>
          <w:szCs w:val="22"/>
        </w:rPr>
      </w:pPr>
      <w:r>
        <w:rPr>
          <w:rFonts w:ascii="Arial" w:eastAsia="Arial" w:hAnsi="Arial" w:cs="Arial"/>
          <w:sz w:val="22"/>
          <w:szCs w:val="22"/>
        </w:rPr>
        <w:tab/>
      </w:r>
    </w:p>
    <w:p w14:paraId="7D042EB5" w14:textId="77777777" w:rsidR="00634689" w:rsidRDefault="00A37AA8">
      <w:pPr>
        <w:widowControl/>
        <w:ind w:left="720"/>
        <w:rPr>
          <w:rFonts w:ascii="Arial" w:eastAsia="Arial" w:hAnsi="Arial" w:cs="Arial"/>
          <w:sz w:val="22"/>
          <w:szCs w:val="22"/>
        </w:rPr>
      </w:pPr>
      <w:r>
        <w:rPr>
          <w:rFonts w:ascii="Arial" w:eastAsia="Arial" w:hAnsi="Arial" w:cs="Arial"/>
          <w:sz w:val="22"/>
          <w:szCs w:val="22"/>
        </w:rPr>
        <w:t>• Repeated remarks of a demeaning nature that have the purpose or effect of causing injury, discomfort, fear, or suffering to the victim;</w:t>
      </w:r>
    </w:p>
    <w:p w14:paraId="2480C207" w14:textId="77777777" w:rsidR="00634689" w:rsidRDefault="00A37AA8">
      <w:pPr>
        <w:widowControl/>
        <w:ind w:left="720"/>
        <w:rPr>
          <w:rFonts w:ascii="Arial" w:eastAsia="Arial" w:hAnsi="Arial" w:cs="Arial"/>
          <w:sz w:val="22"/>
          <w:szCs w:val="22"/>
        </w:rPr>
      </w:pPr>
      <w:r>
        <w:rPr>
          <w:rFonts w:ascii="Arial" w:eastAsia="Arial" w:hAnsi="Arial" w:cs="Arial"/>
          <w:sz w:val="22"/>
          <w:szCs w:val="22"/>
        </w:rPr>
        <w:tab/>
      </w:r>
    </w:p>
    <w:p w14:paraId="7AA04C26" w14:textId="77777777" w:rsidR="00634689" w:rsidRDefault="00A37AA8">
      <w:pPr>
        <w:widowControl/>
        <w:ind w:left="720"/>
        <w:rPr>
          <w:rFonts w:ascii="Arial" w:eastAsia="Arial" w:hAnsi="Arial" w:cs="Arial"/>
          <w:sz w:val="22"/>
          <w:szCs w:val="22"/>
        </w:rPr>
      </w:pPr>
      <w:r>
        <w:rPr>
          <w:rFonts w:ascii="Arial" w:eastAsia="Arial" w:hAnsi="Arial" w:cs="Arial"/>
          <w:sz w:val="22"/>
          <w:szCs w:val="22"/>
        </w:rPr>
        <w:t>• Implied or explicit threats concerning one's grades, achievements, property, etc. that have the purpose or effect of causing injury, discomfort, fear, or suffering to the victim;</w:t>
      </w:r>
    </w:p>
    <w:p w14:paraId="72964430" w14:textId="77777777" w:rsidR="00634689" w:rsidRDefault="00A37AA8">
      <w:pPr>
        <w:widowControl/>
        <w:ind w:left="720"/>
        <w:rPr>
          <w:rFonts w:ascii="Arial" w:eastAsia="Arial" w:hAnsi="Arial" w:cs="Arial"/>
          <w:sz w:val="22"/>
          <w:szCs w:val="22"/>
        </w:rPr>
      </w:pPr>
      <w:r>
        <w:rPr>
          <w:rFonts w:ascii="Arial" w:eastAsia="Arial" w:hAnsi="Arial" w:cs="Arial"/>
          <w:sz w:val="22"/>
          <w:szCs w:val="22"/>
        </w:rPr>
        <w:t xml:space="preserve"> </w:t>
      </w:r>
    </w:p>
    <w:p w14:paraId="09C2E558" w14:textId="77777777" w:rsidR="00634689" w:rsidRDefault="00A37AA8">
      <w:pPr>
        <w:widowControl/>
        <w:ind w:left="720"/>
        <w:rPr>
          <w:rFonts w:ascii="Arial" w:eastAsia="Arial" w:hAnsi="Arial" w:cs="Arial"/>
          <w:sz w:val="22"/>
          <w:szCs w:val="22"/>
        </w:rPr>
      </w:pPr>
      <w:r>
        <w:rPr>
          <w:rFonts w:ascii="Arial" w:eastAsia="Arial" w:hAnsi="Arial" w:cs="Arial"/>
          <w:sz w:val="22"/>
          <w:szCs w:val="22"/>
        </w:rPr>
        <w:t xml:space="preserve">• Demeaning jokes, stories, or activities directed at the student that have the purpose or effect of causing injury, discomfort, fear, or suffering to the victim; and/or </w:t>
      </w:r>
    </w:p>
    <w:p w14:paraId="14E516D8" w14:textId="77777777" w:rsidR="00634689" w:rsidRDefault="00634689">
      <w:pPr>
        <w:widowControl/>
        <w:ind w:left="720"/>
        <w:rPr>
          <w:rFonts w:ascii="Arial" w:eastAsia="Arial" w:hAnsi="Arial" w:cs="Arial"/>
          <w:sz w:val="22"/>
          <w:szCs w:val="22"/>
        </w:rPr>
      </w:pPr>
    </w:p>
    <w:p w14:paraId="33AA26F3" w14:textId="77777777" w:rsidR="00634689" w:rsidRDefault="00A37AA8">
      <w:pPr>
        <w:widowControl/>
        <w:ind w:left="720"/>
        <w:rPr>
          <w:rFonts w:ascii="Arial" w:eastAsia="Arial" w:hAnsi="Arial" w:cs="Arial"/>
          <w:sz w:val="22"/>
          <w:szCs w:val="22"/>
        </w:rPr>
      </w:pPr>
      <w:r>
        <w:rPr>
          <w:rFonts w:ascii="Arial" w:eastAsia="Arial" w:hAnsi="Arial" w:cs="Arial"/>
          <w:sz w:val="22"/>
          <w:szCs w:val="22"/>
        </w:rPr>
        <w:t xml:space="preserve">• Unreasonable interference with a student's performance or creation of an intimidating, offensive, or hostile learning environment. Sexual harassment means unwelcome sexual advances, requests for sexual favors, or other verbal or physical conduct of a sexual nature when: </w:t>
      </w:r>
    </w:p>
    <w:p w14:paraId="21A500E3" w14:textId="77777777" w:rsidR="00634689" w:rsidRDefault="00634689">
      <w:pPr>
        <w:widowControl/>
        <w:ind w:left="720"/>
        <w:rPr>
          <w:rFonts w:ascii="Arial" w:eastAsia="Arial" w:hAnsi="Arial" w:cs="Arial"/>
          <w:sz w:val="22"/>
          <w:szCs w:val="22"/>
        </w:rPr>
      </w:pPr>
    </w:p>
    <w:p w14:paraId="521FB850" w14:textId="77777777" w:rsidR="00634689" w:rsidRDefault="00A37AA8">
      <w:pPr>
        <w:widowControl/>
        <w:ind w:left="720"/>
        <w:rPr>
          <w:rFonts w:ascii="Arial" w:eastAsia="Arial" w:hAnsi="Arial" w:cs="Arial"/>
          <w:sz w:val="22"/>
          <w:szCs w:val="22"/>
        </w:rPr>
      </w:pPr>
      <w:r>
        <w:rPr>
          <w:rFonts w:ascii="Arial" w:eastAsia="Arial" w:hAnsi="Arial" w:cs="Arial"/>
          <w:sz w:val="22"/>
          <w:szCs w:val="22"/>
        </w:rPr>
        <w:t xml:space="preserve">• Submission to the conduct is made either implicitly or explicitly a term or condition of the student’s education or benefits; </w:t>
      </w:r>
    </w:p>
    <w:p w14:paraId="25EEC994" w14:textId="77777777" w:rsidR="00634689" w:rsidRDefault="00634689">
      <w:pPr>
        <w:widowControl/>
        <w:ind w:left="720"/>
        <w:rPr>
          <w:rFonts w:ascii="Arial" w:eastAsia="Arial" w:hAnsi="Arial" w:cs="Arial"/>
          <w:sz w:val="22"/>
          <w:szCs w:val="22"/>
        </w:rPr>
      </w:pPr>
    </w:p>
    <w:p w14:paraId="54B7F78D" w14:textId="77777777" w:rsidR="00634689" w:rsidRDefault="00A37AA8">
      <w:pPr>
        <w:widowControl/>
        <w:ind w:left="720"/>
        <w:rPr>
          <w:rFonts w:ascii="Arial" w:eastAsia="Arial" w:hAnsi="Arial" w:cs="Arial"/>
          <w:sz w:val="22"/>
          <w:szCs w:val="22"/>
        </w:rPr>
      </w:pPr>
      <w:r>
        <w:rPr>
          <w:rFonts w:ascii="Arial" w:eastAsia="Arial" w:hAnsi="Arial" w:cs="Arial"/>
          <w:sz w:val="22"/>
          <w:szCs w:val="22"/>
        </w:rPr>
        <w:t xml:space="preserve">• Submission to or rejection of the conduct by a school employee is used as the basis for academic decisions affecting that student; or </w:t>
      </w:r>
    </w:p>
    <w:p w14:paraId="30A0AC52" w14:textId="77777777" w:rsidR="00634689" w:rsidRDefault="00A37AA8">
      <w:pPr>
        <w:widowControl/>
        <w:ind w:left="720"/>
        <w:rPr>
          <w:rFonts w:ascii="Arial" w:eastAsia="Arial" w:hAnsi="Arial" w:cs="Arial"/>
          <w:sz w:val="22"/>
          <w:szCs w:val="22"/>
        </w:rPr>
      </w:pPr>
      <w:r>
        <w:rPr>
          <w:rFonts w:ascii="Arial" w:eastAsia="Arial" w:hAnsi="Arial" w:cs="Arial"/>
          <w:sz w:val="22"/>
          <w:szCs w:val="22"/>
        </w:rPr>
        <w:t xml:space="preserve">• The conduct has the purpose or effect of substantially interfering with the student’s academic performance by creating an intimidating, hostile, or offensive  education environment. </w:t>
      </w:r>
    </w:p>
    <w:p w14:paraId="1EFFA64D" w14:textId="77777777" w:rsidR="00634689" w:rsidRDefault="00634689">
      <w:pPr>
        <w:widowControl/>
        <w:rPr>
          <w:rFonts w:ascii="Arial" w:eastAsia="Arial" w:hAnsi="Arial" w:cs="Arial"/>
          <w:sz w:val="22"/>
          <w:szCs w:val="22"/>
        </w:rPr>
      </w:pPr>
    </w:p>
    <w:p w14:paraId="509B89A6" w14:textId="77777777" w:rsidR="00634689" w:rsidRDefault="00A37AA8">
      <w:pPr>
        <w:widowControl/>
        <w:rPr>
          <w:rFonts w:ascii="Arial" w:eastAsia="Arial" w:hAnsi="Arial" w:cs="Arial"/>
          <w:sz w:val="22"/>
          <w:szCs w:val="22"/>
        </w:rPr>
      </w:pPr>
      <w:r>
        <w:rPr>
          <w:rFonts w:ascii="Arial" w:eastAsia="Arial" w:hAnsi="Arial" w:cs="Arial"/>
          <w:sz w:val="22"/>
          <w:szCs w:val="22"/>
        </w:rPr>
        <w:t xml:space="preserve">In situations between students and school officials, faculty, staff, or volunteers who have direct contact with students, bullying and harassment may also include the following behaviors: </w:t>
      </w:r>
    </w:p>
    <w:p w14:paraId="79FC8F8D" w14:textId="77777777" w:rsidR="00634689" w:rsidRDefault="00A37AA8">
      <w:pPr>
        <w:widowControl/>
        <w:rPr>
          <w:rFonts w:ascii="Arial" w:eastAsia="Arial" w:hAnsi="Arial" w:cs="Arial"/>
          <w:sz w:val="22"/>
          <w:szCs w:val="22"/>
        </w:rPr>
      </w:pPr>
      <w:r>
        <w:rPr>
          <w:rFonts w:ascii="Arial" w:eastAsia="Arial" w:hAnsi="Arial" w:cs="Arial"/>
          <w:sz w:val="22"/>
          <w:szCs w:val="22"/>
        </w:rPr>
        <w:tab/>
      </w:r>
    </w:p>
    <w:p w14:paraId="691C03CA" w14:textId="77777777" w:rsidR="00634689" w:rsidRDefault="00A37AA8">
      <w:pPr>
        <w:widowControl/>
        <w:ind w:left="720"/>
        <w:rPr>
          <w:rFonts w:ascii="Arial" w:eastAsia="Arial" w:hAnsi="Arial" w:cs="Arial"/>
          <w:sz w:val="22"/>
          <w:szCs w:val="22"/>
        </w:rPr>
      </w:pPr>
      <w:r>
        <w:rPr>
          <w:rFonts w:ascii="Arial" w:eastAsia="Arial" w:hAnsi="Arial" w:cs="Arial"/>
          <w:sz w:val="22"/>
          <w:szCs w:val="22"/>
        </w:rPr>
        <w:t xml:space="preserve">• Requiring that a student submit to bullying or harassment by another student, either explicitly or implicitly, as a term or condition of the targeted student’s education or participation in school programs or activities; and/or </w:t>
      </w:r>
    </w:p>
    <w:p w14:paraId="72CA480D" w14:textId="77777777" w:rsidR="00634689" w:rsidRDefault="00634689">
      <w:pPr>
        <w:widowControl/>
        <w:ind w:left="720" w:firstLine="720"/>
        <w:rPr>
          <w:rFonts w:ascii="Arial" w:eastAsia="Arial" w:hAnsi="Arial" w:cs="Arial"/>
          <w:sz w:val="22"/>
          <w:szCs w:val="22"/>
        </w:rPr>
      </w:pPr>
    </w:p>
    <w:p w14:paraId="553B1B99" w14:textId="77777777" w:rsidR="00634689" w:rsidRDefault="00A37AA8">
      <w:pPr>
        <w:widowControl/>
        <w:ind w:left="720"/>
        <w:rPr>
          <w:rFonts w:ascii="Arial" w:eastAsia="Arial" w:hAnsi="Arial" w:cs="Arial"/>
          <w:sz w:val="22"/>
          <w:szCs w:val="22"/>
        </w:rPr>
      </w:pPr>
      <w:r>
        <w:rPr>
          <w:rFonts w:ascii="Arial" w:eastAsia="Arial" w:hAnsi="Arial" w:cs="Arial"/>
          <w:sz w:val="22"/>
          <w:szCs w:val="22"/>
        </w:rPr>
        <w:t xml:space="preserve">• Requiring submission to or rejection of such conduct as a basis for decisions affecting the student. </w:t>
      </w:r>
    </w:p>
    <w:p w14:paraId="579EA69B" w14:textId="77777777" w:rsidR="00634689" w:rsidRDefault="00634689">
      <w:pPr>
        <w:widowControl/>
        <w:ind w:left="720"/>
        <w:rPr>
          <w:rFonts w:ascii="Arial" w:eastAsia="Arial" w:hAnsi="Arial" w:cs="Arial"/>
          <w:sz w:val="22"/>
          <w:szCs w:val="22"/>
        </w:rPr>
      </w:pPr>
    </w:p>
    <w:p w14:paraId="7C6A62F8" w14:textId="77777777" w:rsidR="00634689" w:rsidRDefault="00A37AA8">
      <w:pPr>
        <w:widowControl/>
        <w:rPr>
          <w:rFonts w:ascii="Arial" w:eastAsia="Arial" w:hAnsi="Arial" w:cs="Arial"/>
          <w:sz w:val="22"/>
          <w:szCs w:val="22"/>
        </w:rPr>
      </w:pPr>
      <w:r>
        <w:rPr>
          <w:rFonts w:ascii="Arial" w:eastAsia="Arial" w:hAnsi="Arial" w:cs="Arial"/>
          <w:sz w:val="22"/>
          <w:szCs w:val="22"/>
        </w:rPr>
        <w:t xml:space="preserve">Any person who promptly, reasonably, and in good faith reports an incident of bullying or harassment under this policy to a school official, shall be immune from civil or criminal liability relating to such report and to the person’s participation in any administrative, judicial, or other proceeding relating to the report. Individuals who knowingly file a false complaint may be subject to appropriate disciplinary action. </w:t>
      </w:r>
    </w:p>
    <w:p w14:paraId="1863BC0F" w14:textId="77777777" w:rsidR="00634689" w:rsidRDefault="00634689">
      <w:pPr>
        <w:widowControl/>
        <w:ind w:left="720"/>
        <w:rPr>
          <w:rFonts w:ascii="Arial" w:eastAsia="Arial" w:hAnsi="Arial" w:cs="Arial"/>
          <w:sz w:val="22"/>
          <w:szCs w:val="22"/>
        </w:rPr>
      </w:pPr>
    </w:p>
    <w:p w14:paraId="45323795" w14:textId="77777777" w:rsidR="00634689" w:rsidRDefault="00A37AA8">
      <w:pPr>
        <w:widowControl/>
        <w:rPr>
          <w:rFonts w:ascii="Arial" w:eastAsia="Arial" w:hAnsi="Arial" w:cs="Arial"/>
          <w:sz w:val="22"/>
          <w:szCs w:val="22"/>
        </w:rPr>
      </w:pPr>
      <w:r>
        <w:rPr>
          <w:rFonts w:ascii="Arial" w:eastAsia="Arial" w:hAnsi="Arial" w:cs="Arial"/>
          <w:sz w:val="22"/>
          <w:szCs w:val="22"/>
        </w:rPr>
        <w:t xml:space="preserve">Retaliation against any person because the person has filed a bullying or harassment complaint or assisted or participated in a harassment investigation or proceeding is prohibited. An individual who knowingly files a false harassment complaint and any person who gives false statements in an investigation shall be subject to discipline by appropriate measures, as shall any person who is found to have retaliated against another in violation of this policy. Any student found to have retaliated in violation of this policy shall be subject to measures up to, and including, suspension and expulsion. Any school employee found to have retaliated in violation of this policy shall be subject to measures up to, and including, termination of employment. Any school volunteer found to have retaliated in violation of this policy shall be subject to measures up to, and including, exclusion from school grounds. </w:t>
      </w:r>
    </w:p>
    <w:p w14:paraId="328B2872" w14:textId="77777777" w:rsidR="00634689" w:rsidRDefault="00634689">
      <w:pPr>
        <w:widowControl/>
        <w:rPr>
          <w:rFonts w:ascii="Arial" w:eastAsia="Arial" w:hAnsi="Arial" w:cs="Arial"/>
          <w:sz w:val="22"/>
          <w:szCs w:val="22"/>
        </w:rPr>
      </w:pPr>
    </w:p>
    <w:p w14:paraId="1F9B64AC" w14:textId="77777777" w:rsidR="00634689" w:rsidRDefault="00A37AA8">
      <w:pPr>
        <w:widowControl/>
        <w:rPr>
          <w:rFonts w:ascii="Arial" w:eastAsia="Arial" w:hAnsi="Arial" w:cs="Arial"/>
          <w:sz w:val="22"/>
          <w:szCs w:val="22"/>
        </w:rPr>
      </w:pPr>
      <w:r>
        <w:rPr>
          <w:rFonts w:ascii="Arial" w:eastAsia="Arial" w:hAnsi="Arial" w:cs="Arial"/>
          <w:sz w:val="22"/>
          <w:szCs w:val="22"/>
        </w:rPr>
        <w:t xml:space="preserve">The school or school district will promptly and reasonably investigate allegations of bullying or harassment. The building principal or designee will be responsible for handling all complaints by students alleging bullying or harassment. The building principal or designee will be responsible for handling all complaints by employees alleging bullying or harassment. </w:t>
      </w:r>
    </w:p>
    <w:p w14:paraId="2771EA5C" w14:textId="77777777" w:rsidR="00634689" w:rsidRDefault="00634689">
      <w:pPr>
        <w:widowControl/>
        <w:rPr>
          <w:rFonts w:ascii="Courier New" w:eastAsia="Courier New" w:hAnsi="Courier New" w:cs="Courier New"/>
          <w:sz w:val="24"/>
          <w:szCs w:val="24"/>
        </w:rPr>
      </w:pPr>
    </w:p>
    <w:p w14:paraId="58389706" w14:textId="77777777" w:rsidR="00634689" w:rsidRDefault="00A37AA8">
      <w:pPr>
        <w:widowControl/>
        <w:rPr>
          <w:rFonts w:ascii="Courier New" w:eastAsia="Courier New" w:hAnsi="Courier New" w:cs="Courier New"/>
          <w:sz w:val="24"/>
          <w:szCs w:val="24"/>
        </w:rPr>
      </w:pPr>
      <w:r>
        <w:rPr>
          <w:rFonts w:ascii="Courier New" w:eastAsia="Courier New" w:hAnsi="Courier New" w:cs="Courier New"/>
          <w:sz w:val="24"/>
          <w:szCs w:val="24"/>
        </w:rPr>
        <w:tab/>
        <w:t xml:space="preserve"> </w:t>
      </w:r>
    </w:p>
    <w:p w14:paraId="0E06A596" w14:textId="77777777" w:rsidR="00634689" w:rsidRDefault="00A37AA8">
      <w:pPr>
        <w:ind w:right="-576"/>
        <w:rPr>
          <w:rFonts w:ascii="Arial" w:eastAsia="Arial" w:hAnsi="Arial" w:cs="Arial"/>
          <w:sz w:val="22"/>
          <w:szCs w:val="22"/>
        </w:rPr>
      </w:pPr>
      <w:r>
        <w:rPr>
          <w:rFonts w:ascii="Arial" w:eastAsia="Arial" w:hAnsi="Arial" w:cs="Arial"/>
          <w:b/>
          <w:sz w:val="22"/>
          <w:szCs w:val="22"/>
          <w:u w:val="single"/>
        </w:rPr>
        <w:t>STUDENT ABUSE BY EMPLOYEE</w:t>
      </w:r>
      <w:r>
        <w:rPr>
          <w:rFonts w:ascii="Arial" w:eastAsia="Arial" w:hAnsi="Arial" w:cs="Arial"/>
          <w:sz w:val="22"/>
          <w:szCs w:val="22"/>
        </w:rPr>
        <w:t xml:space="preserve"> – If a student believes he/she has been abused by a </w:t>
      </w:r>
    </w:p>
    <w:p w14:paraId="300B2E41" w14:textId="77777777" w:rsidR="00634689" w:rsidRDefault="00A37AA8">
      <w:pPr>
        <w:ind w:right="-576"/>
        <w:rPr>
          <w:rFonts w:ascii="Arial" w:eastAsia="Arial" w:hAnsi="Arial" w:cs="Arial"/>
          <w:sz w:val="22"/>
          <w:szCs w:val="22"/>
        </w:rPr>
      </w:pPr>
      <w:r>
        <w:rPr>
          <w:rFonts w:ascii="Arial" w:eastAsia="Arial" w:hAnsi="Arial" w:cs="Arial"/>
          <w:sz w:val="22"/>
          <w:szCs w:val="22"/>
        </w:rPr>
        <w:t xml:space="preserve">school employee, the student or her/his parents could contact the school principal.  The </w:t>
      </w:r>
    </w:p>
    <w:p w14:paraId="37FA4762" w14:textId="77777777" w:rsidR="00634689" w:rsidRDefault="00A37AA8">
      <w:pPr>
        <w:ind w:right="-576"/>
        <w:rPr>
          <w:rFonts w:ascii="Arial" w:eastAsia="Arial" w:hAnsi="Arial" w:cs="Arial"/>
          <w:sz w:val="22"/>
          <w:szCs w:val="22"/>
        </w:rPr>
      </w:pPr>
      <w:r>
        <w:rPr>
          <w:rFonts w:ascii="Arial" w:eastAsia="Arial" w:hAnsi="Arial" w:cs="Arial"/>
          <w:sz w:val="22"/>
          <w:szCs w:val="22"/>
        </w:rPr>
        <w:t>principal’s telephone number is 319-647-2161.</w:t>
      </w:r>
    </w:p>
    <w:p w14:paraId="1791574A" w14:textId="77777777" w:rsidR="00634689" w:rsidRDefault="00634689">
      <w:pPr>
        <w:ind w:right="-576"/>
        <w:rPr>
          <w:rFonts w:ascii="Arial" w:eastAsia="Arial" w:hAnsi="Arial" w:cs="Arial"/>
          <w:sz w:val="22"/>
          <w:szCs w:val="22"/>
        </w:rPr>
      </w:pPr>
    </w:p>
    <w:p w14:paraId="3DCE7FCF" w14:textId="77777777" w:rsidR="00634689" w:rsidRDefault="00A37AA8">
      <w:pPr>
        <w:ind w:right="-576"/>
        <w:rPr>
          <w:rFonts w:ascii="Arial" w:eastAsia="Arial" w:hAnsi="Arial" w:cs="Arial"/>
          <w:sz w:val="22"/>
          <w:szCs w:val="22"/>
        </w:rPr>
      </w:pPr>
      <w:r>
        <w:rPr>
          <w:rFonts w:ascii="Arial" w:eastAsia="Arial" w:hAnsi="Arial" w:cs="Arial"/>
          <w:b/>
          <w:sz w:val="22"/>
          <w:szCs w:val="22"/>
          <w:u w:val="single"/>
        </w:rPr>
        <w:t>DESTRUCTION OF STUDENT RECORDS</w:t>
      </w:r>
      <w:r>
        <w:rPr>
          <w:rFonts w:ascii="Arial" w:eastAsia="Arial" w:hAnsi="Arial" w:cs="Arial"/>
          <w:sz w:val="22"/>
          <w:szCs w:val="22"/>
        </w:rPr>
        <w:t xml:space="preserve"> – The school district maintains cumulative records</w:t>
      </w:r>
    </w:p>
    <w:p w14:paraId="3609FE71" w14:textId="77777777" w:rsidR="00634689" w:rsidRDefault="00A37AA8">
      <w:pPr>
        <w:ind w:right="-576"/>
        <w:rPr>
          <w:rFonts w:ascii="Arial" w:eastAsia="Arial" w:hAnsi="Arial" w:cs="Arial"/>
          <w:sz w:val="22"/>
          <w:szCs w:val="22"/>
        </w:rPr>
      </w:pPr>
      <w:r>
        <w:rPr>
          <w:rFonts w:ascii="Arial" w:eastAsia="Arial" w:hAnsi="Arial" w:cs="Arial"/>
          <w:sz w:val="22"/>
          <w:szCs w:val="22"/>
        </w:rPr>
        <w:t>on its students.  The records may include information about the student’s education; including</w:t>
      </w:r>
    </w:p>
    <w:p w14:paraId="38731183" w14:textId="77777777" w:rsidR="00634689" w:rsidRDefault="00A37AA8">
      <w:pPr>
        <w:ind w:right="-576"/>
        <w:rPr>
          <w:rFonts w:ascii="Arial" w:eastAsia="Arial" w:hAnsi="Arial" w:cs="Arial"/>
          <w:sz w:val="22"/>
          <w:szCs w:val="22"/>
        </w:rPr>
      </w:pPr>
      <w:r>
        <w:rPr>
          <w:rFonts w:ascii="Arial" w:eastAsia="Arial" w:hAnsi="Arial" w:cs="Arial"/>
          <w:sz w:val="22"/>
          <w:szCs w:val="22"/>
        </w:rPr>
        <w:t>identification data, reports generated by school staff, and external agency reports.  Records of</w:t>
      </w:r>
    </w:p>
    <w:p w14:paraId="3173ADFA" w14:textId="77777777" w:rsidR="00634689" w:rsidRDefault="00A37AA8">
      <w:pPr>
        <w:ind w:right="-576"/>
        <w:rPr>
          <w:rFonts w:ascii="Arial" w:eastAsia="Arial" w:hAnsi="Arial" w:cs="Arial"/>
          <w:sz w:val="22"/>
          <w:szCs w:val="22"/>
        </w:rPr>
      </w:pPr>
      <w:r>
        <w:rPr>
          <w:rFonts w:ascii="Arial" w:eastAsia="Arial" w:hAnsi="Arial" w:cs="Arial"/>
          <w:sz w:val="22"/>
          <w:szCs w:val="22"/>
        </w:rPr>
        <w:t>these student are located in the principal’s office at the HLV Junior/Senior High School.</w:t>
      </w:r>
    </w:p>
    <w:p w14:paraId="3DE60C10" w14:textId="77777777" w:rsidR="00634689" w:rsidRDefault="00634689">
      <w:pPr>
        <w:ind w:left="1440" w:right="-576"/>
        <w:rPr>
          <w:rFonts w:ascii="Arial" w:eastAsia="Arial" w:hAnsi="Arial" w:cs="Arial"/>
          <w:sz w:val="22"/>
          <w:szCs w:val="22"/>
        </w:rPr>
      </w:pPr>
    </w:p>
    <w:p w14:paraId="3D699D27" w14:textId="77777777" w:rsidR="00634689" w:rsidRDefault="00A37AA8">
      <w:pPr>
        <w:ind w:right="-576"/>
        <w:rPr>
          <w:rFonts w:ascii="Arial" w:eastAsia="Arial" w:hAnsi="Arial" w:cs="Arial"/>
          <w:sz w:val="22"/>
          <w:szCs w:val="22"/>
        </w:rPr>
      </w:pPr>
      <w:r>
        <w:rPr>
          <w:rFonts w:ascii="Arial" w:eastAsia="Arial" w:hAnsi="Arial" w:cs="Arial"/>
          <w:sz w:val="22"/>
          <w:szCs w:val="22"/>
        </w:rPr>
        <w:t>Please be advised that a student’s folder shall be destroyed within one year following the student’s 21</w:t>
      </w:r>
      <w:r>
        <w:rPr>
          <w:rFonts w:ascii="Arial" w:eastAsia="Arial" w:hAnsi="Arial" w:cs="Arial"/>
          <w:sz w:val="22"/>
          <w:szCs w:val="22"/>
          <w:vertAlign w:val="superscript"/>
        </w:rPr>
        <w:t>st</w:t>
      </w:r>
      <w:r>
        <w:rPr>
          <w:rFonts w:ascii="Arial" w:eastAsia="Arial" w:hAnsi="Arial" w:cs="Arial"/>
          <w:sz w:val="22"/>
          <w:szCs w:val="22"/>
        </w:rPr>
        <w:t xml:space="preserve"> birthday.  A permanent record of the student’s name, address, phone number and school related information will be maintained without time limitation.</w:t>
      </w:r>
    </w:p>
    <w:p w14:paraId="17BEA4C2" w14:textId="77777777" w:rsidR="00634689" w:rsidRDefault="00A37AA8">
      <w:pPr>
        <w:ind w:left="720" w:right="-576" w:firstLine="60"/>
        <w:rPr>
          <w:rFonts w:ascii="Arial" w:eastAsia="Arial" w:hAnsi="Arial" w:cs="Arial"/>
          <w:sz w:val="22"/>
          <w:szCs w:val="22"/>
        </w:rPr>
      </w:pPr>
      <w:r>
        <w:rPr>
          <w:rFonts w:ascii="Arial" w:eastAsia="Arial" w:hAnsi="Arial" w:cs="Arial"/>
          <w:sz w:val="22"/>
          <w:szCs w:val="22"/>
        </w:rPr>
        <w:tab/>
      </w:r>
    </w:p>
    <w:p w14:paraId="07C353D0" w14:textId="77777777" w:rsidR="00634689" w:rsidRDefault="00A37AA8">
      <w:pPr>
        <w:ind w:right="-576"/>
        <w:rPr>
          <w:rFonts w:ascii="Arial" w:eastAsia="Arial" w:hAnsi="Arial" w:cs="Arial"/>
          <w:color w:val="FF0000"/>
          <w:sz w:val="22"/>
          <w:szCs w:val="22"/>
        </w:rPr>
      </w:pPr>
      <w:r>
        <w:rPr>
          <w:rFonts w:ascii="Arial" w:eastAsia="Arial" w:hAnsi="Arial" w:cs="Arial"/>
          <w:sz w:val="22"/>
          <w:szCs w:val="22"/>
        </w:rPr>
        <w:t xml:space="preserve">Parents of students under 18 and students age 18 and above may exercise the opportunity to review educational records of the student, to obtain copies of the records, and to challenge the contents of the records on grounds of inappropriateness, inaccuracy or an invasion of privacy, and to have the records explained by school personnel before June 15, 2015. </w:t>
      </w:r>
    </w:p>
    <w:p w14:paraId="6B7301EA" w14:textId="77777777" w:rsidR="00634689" w:rsidRDefault="00634689">
      <w:pPr>
        <w:ind w:left="720" w:right="-576" w:firstLine="60"/>
        <w:rPr>
          <w:rFonts w:ascii="Arial" w:eastAsia="Arial" w:hAnsi="Arial" w:cs="Arial"/>
          <w:sz w:val="22"/>
          <w:szCs w:val="22"/>
        </w:rPr>
      </w:pPr>
    </w:p>
    <w:p w14:paraId="361D666B" w14:textId="77777777" w:rsidR="00634689" w:rsidRDefault="00A37AA8">
      <w:pPr>
        <w:ind w:right="-576"/>
        <w:rPr>
          <w:rFonts w:ascii="Arial" w:eastAsia="Arial" w:hAnsi="Arial" w:cs="Arial"/>
          <w:sz w:val="22"/>
          <w:szCs w:val="22"/>
        </w:rPr>
      </w:pPr>
      <w:r>
        <w:rPr>
          <w:rFonts w:ascii="Arial" w:eastAsia="Arial" w:hAnsi="Arial" w:cs="Arial"/>
          <w:b/>
          <w:sz w:val="22"/>
          <w:szCs w:val="22"/>
          <w:u w:val="single"/>
        </w:rPr>
        <w:t>WAIVER OF STUDENT FEES</w:t>
      </w:r>
      <w:r>
        <w:rPr>
          <w:rFonts w:ascii="Arial" w:eastAsia="Arial" w:hAnsi="Arial" w:cs="Arial"/>
          <w:sz w:val="22"/>
          <w:szCs w:val="22"/>
        </w:rPr>
        <w:t xml:space="preserve"> – Students whose families meet the income guidelines for free or reduced price lunch, the Family Investment Program (FIP), Supplemental Security Income (SSI), transportation assistance under open enrollment, or who are in foster care are eligible to have their student fees waived or partially waived.  Students whose families are expecting a temporary financial difficulty may be eligible for a temporary waiver of student fees.  Parents or students who believe they may qualify for temporary financial hardship should contact school officials at school registration for a waiver form.  This waiver does not carry over from year to year and must be completed annually.</w:t>
      </w:r>
    </w:p>
    <w:p w14:paraId="20EEECD1" w14:textId="77777777" w:rsidR="00634689" w:rsidRDefault="00634689">
      <w:pPr>
        <w:ind w:left="720" w:right="-576" w:firstLine="60"/>
        <w:rPr>
          <w:rFonts w:ascii="Arial" w:eastAsia="Arial" w:hAnsi="Arial" w:cs="Arial"/>
          <w:sz w:val="22"/>
          <w:szCs w:val="22"/>
        </w:rPr>
      </w:pPr>
    </w:p>
    <w:p w14:paraId="08FFCE85" w14:textId="77777777" w:rsidR="00634689" w:rsidRDefault="00634689">
      <w:pPr>
        <w:ind w:left="720" w:right="-576"/>
        <w:rPr>
          <w:rFonts w:ascii="Arial" w:eastAsia="Arial" w:hAnsi="Arial" w:cs="Arial"/>
          <w:sz w:val="22"/>
          <w:szCs w:val="22"/>
        </w:rPr>
      </w:pPr>
    </w:p>
    <w:p w14:paraId="58A26775" w14:textId="77777777" w:rsidR="00634689" w:rsidRDefault="00A37AA8">
      <w:pPr>
        <w:ind w:right="-576"/>
        <w:rPr>
          <w:rFonts w:ascii="Arial" w:eastAsia="Arial" w:hAnsi="Arial" w:cs="Arial"/>
          <w:sz w:val="22"/>
          <w:szCs w:val="22"/>
        </w:rPr>
      </w:pPr>
      <w:r>
        <w:rPr>
          <w:rFonts w:ascii="Arial" w:eastAsia="Arial" w:hAnsi="Arial" w:cs="Arial"/>
          <w:b/>
          <w:sz w:val="22"/>
          <w:szCs w:val="22"/>
          <w:u w:val="single"/>
        </w:rPr>
        <w:t>STUDENT HEALTH</w:t>
      </w:r>
      <w:r>
        <w:rPr>
          <w:rFonts w:ascii="Arial" w:eastAsia="Arial" w:hAnsi="Arial" w:cs="Arial"/>
          <w:sz w:val="22"/>
          <w:szCs w:val="22"/>
        </w:rPr>
        <w:t xml:space="preserve"> – In the event of illness or injury to a student, emergency first aid will be given.  Every attempt will be made to contact the parent or guardian prior to the student being taken home, to a doctor’s office, or to a hospital.  Fees of the doctor and/or hospital will be the responsibility of the family.</w:t>
      </w:r>
    </w:p>
    <w:p w14:paraId="6967D49C" w14:textId="77777777" w:rsidR="00634689" w:rsidRDefault="00634689">
      <w:pPr>
        <w:ind w:right="-576"/>
        <w:rPr>
          <w:rFonts w:ascii="Arial" w:eastAsia="Arial" w:hAnsi="Arial" w:cs="Arial"/>
          <w:sz w:val="22"/>
          <w:szCs w:val="22"/>
        </w:rPr>
      </w:pPr>
    </w:p>
    <w:p w14:paraId="4F544E18" w14:textId="77777777" w:rsidR="00634689" w:rsidRDefault="00A37AA8">
      <w:pPr>
        <w:ind w:right="-576"/>
        <w:rPr>
          <w:rFonts w:ascii="Arial" w:eastAsia="Arial" w:hAnsi="Arial" w:cs="Arial"/>
          <w:sz w:val="22"/>
          <w:szCs w:val="22"/>
        </w:rPr>
      </w:pPr>
      <w:r>
        <w:rPr>
          <w:rFonts w:ascii="Arial" w:eastAsia="Arial" w:hAnsi="Arial" w:cs="Arial"/>
          <w:sz w:val="22"/>
          <w:szCs w:val="22"/>
        </w:rPr>
        <w:t>Students who desire to represent HLV in interscholastic sports or cheerleading shall have the approval of a physician.  The principal may exclude students from school believed to have communicable diseases that may endanger the health of others pending the receipt of a statement from a physician in regard to the student’s health or until a required a number of days has elapsed.  Students may be excused from certain kinds of activities upon the presentation of a statement from a qualified physician.</w:t>
      </w:r>
    </w:p>
    <w:p w14:paraId="7044DE5C" w14:textId="77777777" w:rsidR="00634689" w:rsidRDefault="00634689">
      <w:pPr>
        <w:ind w:right="-576"/>
        <w:rPr>
          <w:rFonts w:ascii="Arial" w:eastAsia="Arial" w:hAnsi="Arial" w:cs="Arial"/>
          <w:sz w:val="22"/>
          <w:szCs w:val="22"/>
        </w:rPr>
      </w:pPr>
    </w:p>
    <w:p w14:paraId="1D1361FD" w14:textId="77777777" w:rsidR="00634689" w:rsidRDefault="00A37AA8">
      <w:pPr>
        <w:ind w:right="-576"/>
        <w:rPr>
          <w:rFonts w:ascii="Arial" w:eastAsia="Arial" w:hAnsi="Arial" w:cs="Arial"/>
          <w:sz w:val="22"/>
          <w:szCs w:val="22"/>
        </w:rPr>
      </w:pPr>
      <w:r>
        <w:rPr>
          <w:rFonts w:ascii="Arial" w:eastAsia="Arial" w:hAnsi="Arial" w:cs="Arial"/>
          <w:sz w:val="22"/>
          <w:szCs w:val="22"/>
        </w:rPr>
        <w:t>Students may be excluded from school if it is determined by the physician that such action is necessary.</w:t>
      </w:r>
    </w:p>
    <w:p w14:paraId="0BA2F66A" w14:textId="77777777" w:rsidR="00634689" w:rsidRDefault="00634689">
      <w:pPr>
        <w:ind w:right="-576"/>
        <w:rPr>
          <w:rFonts w:ascii="Arial" w:eastAsia="Arial" w:hAnsi="Arial" w:cs="Arial"/>
          <w:sz w:val="22"/>
          <w:szCs w:val="22"/>
        </w:rPr>
      </w:pPr>
    </w:p>
    <w:p w14:paraId="05D3E946" w14:textId="77777777" w:rsidR="00634689" w:rsidRDefault="00634689">
      <w:pPr>
        <w:ind w:right="-576" w:firstLine="720"/>
        <w:rPr>
          <w:rFonts w:ascii="Arial" w:eastAsia="Arial" w:hAnsi="Arial" w:cs="Arial"/>
          <w:sz w:val="28"/>
          <w:szCs w:val="28"/>
        </w:rPr>
      </w:pPr>
    </w:p>
    <w:p w14:paraId="2DA8CEB7" w14:textId="77777777" w:rsidR="00634689" w:rsidRDefault="00634689">
      <w:pPr>
        <w:ind w:right="-576"/>
        <w:rPr>
          <w:rFonts w:ascii="Arial" w:eastAsia="Arial" w:hAnsi="Arial" w:cs="Arial"/>
          <w:sz w:val="22"/>
          <w:szCs w:val="22"/>
          <w:u w:val="single"/>
        </w:rPr>
      </w:pPr>
    </w:p>
    <w:p w14:paraId="400F035E" w14:textId="77777777" w:rsidR="00634689" w:rsidRDefault="00634689">
      <w:pPr>
        <w:ind w:right="-576"/>
        <w:rPr>
          <w:rFonts w:ascii="Arial" w:eastAsia="Arial" w:hAnsi="Arial" w:cs="Arial"/>
          <w:sz w:val="22"/>
          <w:szCs w:val="22"/>
        </w:rPr>
      </w:pPr>
    </w:p>
    <w:p w14:paraId="1B011287" w14:textId="77777777" w:rsidR="00634689" w:rsidRDefault="00634689">
      <w:pPr>
        <w:ind w:left="720" w:right="-576"/>
        <w:rPr>
          <w:rFonts w:ascii="Arial" w:eastAsia="Arial" w:hAnsi="Arial" w:cs="Arial"/>
          <w:sz w:val="22"/>
          <w:szCs w:val="22"/>
        </w:rPr>
      </w:pPr>
    </w:p>
    <w:p w14:paraId="133095AB" w14:textId="77777777" w:rsidR="00634689" w:rsidRDefault="00634689">
      <w:pPr>
        <w:ind w:left="720" w:right="-576"/>
        <w:rPr>
          <w:rFonts w:ascii="Arial" w:eastAsia="Arial" w:hAnsi="Arial" w:cs="Arial"/>
          <w:sz w:val="22"/>
          <w:szCs w:val="22"/>
        </w:rPr>
      </w:pPr>
    </w:p>
    <w:p w14:paraId="49EA85AE" w14:textId="77777777" w:rsidR="00634689" w:rsidRDefault="00634689">
      <w:pPr>
        <w:ind w:left="720" w:right="-576"/>
        <w:rPr>
          <w:rFonts w:ascii="Arial" w:eastAsia="Arial" w:hAnsi="Arial" w:cs="Arial"/>
          <w:sz w:val="22"/>
          <w:szCs w:val="22"/>
        </w:rPr>
      </w:pPr>
    </w:p>
    <w:p w14:paraId="451745C5" w14:textId="77777777" w:rsidR="00634689" w:rsidRDefault="00634689">
      <w:pPr>
        <w:ind w:right="-576"/>
        <w:rPr>
          <w:rFonts w:ascii="Arial" w:eastAsia="Arial" w:hAnsi="Arial" w:cs="Arial"/>
          <w:sz w:val="22"/>
          <w:szCs w:val="22"/>
        </w:rPr>
      </w:pPr>
    </w:p>
    <w:p w14:paraId="28DC5D13" w14:textId="77777777" w:rsidR="00634689" w:rsidRDefault="00634689">
      <w:pPr>
        <w:ind w:left="720" w:right="-576"/>
        <w:rPr>
          <w:rFonts w:ascii="Arial" w:eastAsia="Arial" w:hAnsi="Arial" w:cs="Arial"/>
          <w:sz w:val="22"/>
          <w:szCs w:val="22"/>
        </w:rPr>
      </w:pPr>
    </w:p>
    <w:p w14:paraId="28EB78D2" w14:textId="77777777" w:rsidR="00634689" w:rsidRDefault="00634689">
      <w:pPr>
        <w:ind w:left="720" w:right="-576"/>
        <w:rPr>
          <w:rFonts w:ascii="Arial" w:eastAsia="Arial" w:hAnsi="Arial" w:cs="Arial"/>
          <w:sz w:val="22"/>
          <w:szCs w:val="22"/>
          <w:u w:val="single"/>
        </w:rPr>
      </w:pPr>
    </w:p>
    <w:p w14:paraId="6C86DEBD" w14:textId="77777777" w:rsidR="00634689" w:rsidRDefault="00634689">
      <w:pPr>
        <w:ind w:left="720" w:right="-576"/>
        <w:rPr>
          <w:rFonts w:ascii="Arial" w:eastAsia="Arial" w:hAnsi="Arial" w:cs="Arial"/>
          <w:sz w:val="22"/>
          <w:szCs w:val="22"/>
        </w:rPr>
      </w:pPr>
    </w:p>
    <w:p w14:paraId="0D1BD952" w14:textId="77777777" w:rsidR="00634689" w:rsidRDefault="00634689">
      <w:pPr>
        <w:ind w:left="2160" w:right="-576" w:hanging="726"/>
        <w:rPr>
          <w:rFonts w:ascii="Arial" w:eastAsia="Arial" w:hAnsi="Arial" w:cs="Arial"/>
          <w:sz w:val="22"/>
          <w:szCs w:val="22"/>
        </w:rPr>
      </w:pPr>
    </w:p>
    <w:p w14:paraId="006CDE8F" w14:textId="77777777" w:rsidR="00634689" w:rsidRDefault="00634689">
      <w:pPr>
        <w:ind w:left="2160" w:right="-576" w:hanging="726"/>
        <w:rPr>
          <w:rFonts w:ascii="Arial" w:eastAsia="Arial" w:hAnsi="Arial" w:cs="Arial"/>
          <w:sz w:val="22"/>
          <w:szCs w:val="22"/>
        </w:rPr>
      </w:pPr>
    </w:p>
    <w:p w14:paraId="6BA2B72A" w14:textId="77777777" w:rsidR="00634689" w:rsidRDefault="00634689">
      <w:pPr>
        <w:ind w:left="720" w:right="-576" w:firstLine="60"/>
        <w:rPr>
          <w:rFonts w:ascii="Arial" w:eastAsia="Arial" w:hAnsi="Arial" w:cs="Arial"/>
          <w:sz w:val="22"/>
          <w:szCs w:val="22"/>
        </w:rPr>
      </w:pPr>
    </w:p>
    <w:p w14:paraId="5C59AE55" w14:textId="77777777" w:rsidR="00634689" w:rsidRDefault="00634689">
      <w:pPr>
        <w:ind w:left="720" w:right="-576" w:firstLine="60"/>
        <w:rPr>
          <w:rFonts w:ascii="Arial" w:eastAsia="Arial" w:hAnsi="Arial" w:cs="Arial"/>
          <w:sz w:val="22"/>
          <w:szCs w:val="22"/>
        </w:rPr>
      </w:pPr>
    </w:p>
    <w:p w14:paraId="7781E3CB" w14:textId="77777777" w:rsidR="00634689" w:rsidRDefault="00634689">
      <w:pPr>
        <w:ind w:left="720" w:right="-576" w:firstLine="60"/>
        <w:rPr>
          <w:rFonts w:ascii="Arial" w:eastAsia="Arial" w:hAnsi="Arial" w:cs="Arial"/>
          <w:sz w:val="22"/>
          <w:szCs w:val="22"/>
        </w:rPr>
      </w:pPr>
    </w:p>
    <w:p w14:paraId="4D0CD8AF" w14:textId="77777777" w:rsidR="00634689" w:rsidRDefault="00634689">
      <w:pPr>
        <w:ind w:left="720" w:right="-576" w:firstLine="60"/>
        <w:rPr>
          <w:rFonts w:ascii="Arial" w:eastAsia="Arial" w:hAnsi="Arial" w:cs="Arial"/>
          <w:sz w:val="22"/>
          <w:szCs w:val="22"/>
        </w:rPr>
      </w:pPr>
    </w:p>
    <w:p w14:paraId="00E187D2" w14:textId="77777777" w:rsidR="00634689" w:rsidRDefault="00634689">
      <w:pPr>
        <w:ind w:left="720" w:right="-576" w:firstLine="60"/>
        <w:rPr>
          <w:rFonts w:ascii="Arial" w:eastAsia="Arial" w:hAnsi="Arial" w:cs="Arial"/>
          <w:sz w:val="22"/>
          <w:szCs w:val="22"/>
        </w:rPr>
      </w:pPr>
    </w:p>
    <w:p w14:paraId="67243963" w14:textId="77777777" w:rsidR="00634689" w:rsidRDefault="00634689">
      <w:pPr>
        <w:ind w:left="720" w:right="-576" w:firstLine="60"/>
        <w:rPr>
          <w:rFonts w:ascii="Arial" w:eastAsia="Arial" w:hAnsi="Arial" w:cs="Arial"/>
          <w:sz w:val="22"/>
          <w:szCs w:val="22"/>
        </w:rPr>
      </w:pPr>
    </w:p>
    <w:p w14:paraId="73BA6A59" w14:textId="77777777" w:rsidR="00634689" w:rsidRDefault="00634689">
      <w:pPr>
        <w:ind w:left="720" w:right="-576" w:firstLine="60"/>
        <w:rPr>
          <w:rFonts w:ascii="Arial" w:eastAsia="Arial" w:hAnsi="Arial" w:cs="Arial"/>
          <w:sz w:val="22"/>
          <w:szCs w:val="22"/>
        </w:rPr>
      </w:pPr>
    </w:p>
    <w:p w14:paraId="518EC667" w14:textId="77777777" w:rsidR="00634689" w:rsidRDefault="00634689">
      <w:pPr>
        <w:ind w:left="720" w:right="-576" w:firstLine="60"/>
        <w:rPr>
          <w:rFonts w:ascii="Arial" w:eastAsia="Arial" w:hAnsi="Arial" w:cs="Arial"/>
          <w:sz w:val="22"/>
          <w:szCs w:val="22"/>
        </w:rPr>
      </w:pPr>
    </w:p>
    <w:p w14:paraId="6D5E30D0" w14:textId="77777777" w:rsidR="00634689" w:rsidRDefault="00634689">
      <w:pPr>
        <w:ind w:left="720" w:right="-576" w:firstLine="60"/>
        <w:rPr>
          <w:rFonts w:ascii="Arial" w:eastAsia="Arial" w:hAnsi="Arial" w:cs="Arial"/>
          <w:sz w:val="22"/>
          <w:szCs w:val="22"/>
        </w:rPr>
      </w:pPr>
    </w:p>
    <w:p w14:paraId="51837BC5" w14:textId="77777777" w:rsidR="00634689" w:rsidRDefault="00634689">
      <w:pPr>
        <w:ind w:left="720" w:right="-576" w:firstLine="60"/>
        <w:rPr>
          <w:rFonts w:ascii="Arial" w:eastAsia="Arial" w:hAnsi="Arial" w:cs="Arial"/>
          <w:sz w:val="22"/>
          <w:szCs w:val="22"/>
        </w:rPr>
      </w:pPr>
    </w:p>
    <w:p w14:paraId="3C301719" w14:textId="77777777" w:rsidR="00634689" w:rsidRDefault="00634689">
      <w:pPr>
        <w:ind w:left="720" w:right="-576" w:firstLine="60"/>
        <w:rPr>
          <w:rFonts w:ascii="Arial" w:eastAsia="Arial" w:hAnsi="Arial" w:cs="Arial"/>
          <w:sz w:val="22"/>
          <w:szCs w:val="22"/>
        </w:rPr>
      </w:pPr>
    </w:p>
    <w:p w14:paraId="1BF2EE74" w14:textId="77777777" w:rsidR="00634689" w:rsidRDefault="00634689">
      <w:pPr>
        <w:ind w:left="720" w:right="-576" w:firstLine="60"/>
        <w:rPr>
          <w:rFonts w:ascii="Arial" w:eastAsia="Arial" w:hAnsi="Arial" w:cs="Arial"/>
          <w:sz w:val="22"/>
          <w:szCs w:val="22"/>
        </w:rPr>
      </w:pPr>
    </w:p>
    <w:p w14:paraId="51B29FD9" w14:textId="77777777" w:rsidR="00634689" w:rsidRDefault="00634689">
      <w:pPr>
        <w:ind w:left="720" w:right="-576" w:firstLine="60"/>
        <w:rPr>
          <w:rFonts w:ascii="Arial" w:eastAsia="Arial" w:hAnsi="Arial" w:cs="Arial"/>
          <w:sz w:val="22"/>
          <w:szCs w:val="22"/>
        </w:rPr>
      </w:pPr>
    </w:p>
    <w:p w14:paraId="4CAB1B27" w14:textId="77777777" w:rsidR="00634689" w:rsidRDefault="00A37AA8">
      <w:pPr>
        <w:ind w:left="720" w:right="-576" w:firstLine="60"/>
        <w:rPr>
          <w:rFonts w:ascii="Arial" w:eastAsia="Arial" w:hAnsi="Arial" w:cs="Arial"/>
          <w:sz w:val="22"/>
          <w:szCs w:val="22"/>
        </w:rPr>
      </w:pPr>
      <w:r>
        <w:br w:type="page"/>
      </w:r>
    </w:p>
    <w:p w14:paraId="5B3D8068" w14:textId="77777777" w:rsidR="00634689" w:rsidRDefault="00634689">
      <w:pPr>
        <w:ind w:left="720" w:right="-576" w:firstLine="60"/>
        <w:rPr>
          <w:rFonts w:ascii="Arial" w:eastAsia="Arial" w:hAnsi="Arial" w:cs="Arial"/>
          <w:sz w:val="22"/>
          <w:szCs w:val="22"/>
        </w:rPr>
      </w:pPr>
    </w:p>
    <w:p w14:paraId="6173FC6E" w14:textId="77777777" w:rsidR="00634689" w:rsidRDefault="00634689">
      <w:pPr>
        <w:ind w:right="-576"/>
        <w:rPr>
          <w:rFonts w:ascii="Arial" w:eastAsia="Arial" w:hAnsi="Arial" w:cs="Arial"/>
          <w:sz w:val="28"/>
          <w:szCs w:val="28"/>
          <w:highlight w:val="yellow"/>
        </w:rPr>
      </w:pPr>
    </w:p>
    <w:sectPr w:rsidR="00634689">
      <w:type w:val="continuous"/>
      <w:pgSz w:w="12240" w:h="15840"/>
      <w:pgMar w:top="432" w:right="1815" w:bottom="662" w:left="1152" w:header="432" w:footer="662"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Theresa Smith" w:date="2018-05-31T13:41:00Z" w:initials="">
    <w:p w14:paraId="34336673" w14:textId="77777777" w:rsidR="00634689" w:rsidRDefault="00A37AA8">
      <w:p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Reformat to Center</w:t>
      </w:r>
    </w:p>
  </w:comment>
  <w:comment w:id="5" w:author="Theresa Smith" w:date="2018-05-31T17:08:00Z" w:initials="">
    <w:p w14:paraId="32EE159B" w14:textId="77777777" w:rsidR="00634689" w:rsidRDefault="00A37AA8">
      <w:p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New Schedule</w:t>
      </w:r>
    </w:p>
  </w:comment>
  <w:comment w:id="6" w:author="Theresa Smith" w:date="2018-05-31T15:15:00Z" w:initials="">
    <w:p w14:paraId="72BFAE40" w14:textId="77777777" w:rsidR="00634689" w:rsidRDefault="00A37AA8">
      <w:p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Feel free to change this heading</w:t>
      </w:r>
    </w:p>
  </w:comment>
  <w:comment w:id="7" w:author="Theresa Smith" w:date="2018-05-31T15:49:00Z" w:initials="">
    <w:p w14:paraId="3E8CD060" w14:textId="77777777" w:rsidR="00634689" w:rsidRDefault="00A37AA8">
      <w:p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I cleaned this up- feel free to tell me to change it back to the original</w:t>
      </w:r>
    </w:p>
  </w:comment>
  <w:comment w:id="8" w:author="Theresa Smith" w:date="2018-05-31T17:20:00Z" w:initials="">
    <w:p w14:paraId="3B22C7EB" w14:textId="77777777" w:rsidR="00634689" w:rsidRDefault="00A37AA8">
      <w:p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Do we need to add NHS to this too?</w:t>
      </w:r>
    </w:p>
  </w:comment>
  <w:comment w:id="10" w:author="Theresa Smith" w:date="2018-05-31T16:03:00Z" w:initials="">
    <w:p w14:paraId="405C626E" w14:textId="77777777" w:rsidR="00634689" w:rsidRDefault="00A37AA8">
      <w:p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Double check this title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4336673" w15:done="0"/>
  <w15:commentEx w15:paraId="32EE159B" w15:done="0"/>
  <w15:commentEx w15:paraId="72BFAE40" w15:done="0"/>
  <w15:commentEx w15:paraId="3E8CD060" w15:done="0"/>
  <w15:commentEx w15:paraId="3B22C7EB" w15:done="0"/>
  <w15:commentEx w15:paraId="405C626E"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971881E" w14:textId="77777777" w:rsidR="009F1DC8" w:rsidRDefault="009F1DC8">
      <w:r>
        <w:separator/>
      </w:r>
    </w:p>
  </w:endnote>
  <w:endnote w:type="continuationSeparator" w:id="0">
    <w:p w14:paraId="42017EA8" w14:textId="77777777" w:rsidR="009F1DC8" w:rsidRDefault="009F1D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auto"/>
    <w:pitch w:val="default"/>
  </w:font>
  <w:font w:name="Segoe UI">
    <w:panose1 w:val="020B0502040204020203"/>
    <w:charset w:val="00"/>
    <w:family w:val="swiss"/>
    <w:pitch w:val="variable"/>
    <w:sig w:usb0="E10022FF" w:usb1="C000E47F" w:usb2="00000029" w:usb3="00000000" w:csb0="000001D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C23A7E" w14:textId="79F938A3" w:rsidR="00634689" w:rsidRDefault="00A37AA8">
    <w:pPr>
      <w:jc w:val="center"/>
    </w:pPr>
    <w:r>
      <w:fldChar w:fldCharType="begin"/>
    </w:r>
    <w:r>
      <w:instrText>PAGE</w:instrText>
    </w:r>
    <w:r>
      <w:fldChar w:fldCharType="separate"/>
    </w:r>
    <w:r w:rsidR="004816D5">
      <w:rPr>
        <w:noProof/>
      </w:rPr>
      <w:t>2</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77D1F4C" w14:textId="77777777" w:rsidR="009F1DC8" w:rsidRDefault="009F1DC8">
      <w:r>
        <w:separator/>
      </w:r>
    </w:p>
  </w:footnote>
  <w:footnote w:type="continuationSeparator" w:id="0">
    <w:p w14:paraId="30005798" w14:textId="77777777" w:rsidR="009F1DC8" w:rsidRDefault="009F1DC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8F7553"/>
    <w:multiLevelType w:val="multilevel"/>
    <w:tmpl w:val="9C806BA2"/>
    <w:lvl w:ilvl="0">
      <w:start w:val="1"/>
      <w:numFmt w:val="decimal"/>
      <w:lvlText w:val="%1"/>
      <w:lvlJc w:val="left"/>
      <w:pPr>
        <w:ind w:left="714" w:hanging="720"/>
      </w:pPr>
    </w:lvl>
    <w:lvl w:ilvl="1">
      <w:start w:val="1"/>
      <w:numFmt w:val="decimal"/>
      <w:lvlText w:val="%2."/>
      <w:lvlJc w:val="left"/>
      <w:pPr>
        <w:ind w:left="1434" w:hanging="720"/>
      </w:pPr>
      <w:rPr>
        <w:rFonts w:ascii="Arial" w:eastAsia="Arial" w:hAnsi="Arial" w:cs="Arial"/>
        <w:b w:val="0"/>
      </w:rPr>
    </w:lvl>
    <w:lvl w:ilvl="2">
      <w:start w:val="1"/>
      <w:numFmt w:val="lowerRoman"/>
      <w:lvlText w:val="%3."/>
      <w:lvlJc w:val="right"/>
      <w:pPr>
        <w:ind w:left="1794" w:hanging="180"/>
      </w:pPr>
    </w:lvl>
    <w:lvl w:ilvl="3">
      <w:start w:val="1"/>
      <w:numFmt w:val="decimal"/>
      <w:lvlText w:val="%4."/>
      <w:lvlJc w:val="left"/>
      <w:pPr>
        <w:ind w:left="2514" w:hanging="360"/>
      </w:pPr>
    </w:lvl>
    <w:lvl w:ilvl="4">
      <w:start w:val="1"/>
      <w:numFmt w:val="lowerLetter"/>
      <w:lvlText w:val="%5."/>
      <w:lvlJc w:val="left"/>
      <w:pPr>
        <w:ind w:left="3234" w:hanging="360"/>
      </w:pPr>
    </w:lvl>
    <w:lvl w:ilvl="5">
      <w:start w:val="1"/>
      <w:numFmt w:val="lowerRoman"/>
      <w:lvlText w:val="%6."/>
      <w:lvlJc w:val="right"/>
      <w:pPr>
        <w:ind w:left="3954" w:hanging="180"/>
      </w:pPr>
    </w:lvl>
    <w:lvl w:ilvl="6">
      <w:start w:val="1"/>
      <w:numFmt w:val="decimal"/>
      <w:lvlText w:val="%7."/>
      <w:lvlJc w:val="left"/>
      <w:pPr>
        <w:ind w:left="4674" w:hanging="360"/>
      </w:pPr>
    </w:lvl>
    <w:lvl w:ilvl="7">
      <w:start w:val="1"/>
      <w:numFmt w:val="lowerLetter"/>
      <w:lvlText w:val="%8."/>
      <w:lvlJc w:val="left"/>
      <w:pPr>
        <w:ind w:left="5394" w:hanging="360"/>
      </w:pPr>
    </w:lvl>
    <w:lvl w:ilvl="8">
      <w:start w:val="1"/>
      <w:numFmt w:val="lowerRoman"/>
      <w:lvlText w:val="%9."/>
      <w:lvlJc w:val="right"/>
      <w:pPr>
        <w:ind w:left="6114" w:hanging="180"/>
      </w:pPr>
    </w:lvl>
  </w:abstractNum>
  <w:abstractNum w:abstractNumId="1" w15:restartNumberingAfterBreak="0">
    <w:nsid w:val="07410A99"/>
    <w:multiLevelType w:val="multilevel"/>
    <w:tmpl w:val="6DD4C9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9EC2799"/>
    <w:multiLevelType w:val="multilevel"/>
    <w:tmpl w:val="9A2883EA"/>
    <w:lvl w:ilvl="0">
      <w:start w:val="1"/>
      <w:numFmt w:val="decimal"/>
      <w:lvlText w:val="%1."/>
      <w:lvlJc w:val="left"/>
      <w:pPr>
        <w:ind w:left="2160" w:hanging="72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3" w15:restartNumberingAfterBreak="0">
    <w:nsid w:val="1C644D5A"/>
    <w:multiLevelType w:val="multilevel"/>
    <w:tmpl w:val="912A68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21C00C99"/>
    <w:multiLevelType w:val="multilevel"/>
    <w:tmpl w:val="1C7ACC54"/>
    <w:lvl w:ilvl="0">
      <w:start w:val="1"/>
      <w:numFmt w:val="decimal"/>
      <w:lvlText w:val="%1."/>
      <w:lvlJc w:val="left"/>
      <w:pPr>
        <w:ind w:left="2160" w:hanging="72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5" w15:restartNumberingAfterBreak="0">
    <w:nsid w:val="22E03262"/>
    <w:multiLevelType w:val="multilevel"/>
    <w:tmpl w:val="534CE56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15:restartNumberingAfterBreak="0">
    <w:nsid w:val="294D1999"/>
    <w:multiLevelType w:val="multilevel"/>
    <w:tmpl w:val="67022456"/>
    <w:lvl w:ilvl="0">
      <w:start w:val="1"/>
      <w:numFmt w:val="decimal"/>
      <w:lvlText w:val="%1."/>
      <w:lvlJc w:val="left"/>
      <w:pPr>
        <w:ind w:left="2154" w:hanging="720"/>
      </w:pPr>
    </w:lvl>
    <w:lvl w:ilvl="1">
      <w:start w:val="1"/>
      <w:numFmt w:val="lowerLetter"/>
      <w:lvlText w:val="%2."/>
      <w:lvlJc w:val="left"/>
      <w:pPr>
        <w:ind w:left="2514" w:hanging="360"/>
      </w:pPr>
    </w:lvl>
    <w:lvl w:ilvl="2">
      <w:start w:val="1"/>
      <w:numFmt w:val="lowerRoman"/>
      <w:lvlText w:val="%3."/>
      <w:lvlJc w:val="right"/>
      <w:pPr>
        <w:ind w:left="3234" w:hanging="180"/>
      </w:pPr>
    </w:lvl>
    <w:lvl w:ilvl="3">
      <w:start w:val="1"/>
      <w:numFmt w:val="decimal"/>
      <w:lvlText w:val="%4."/>
      <w:lvlJc w:val="left"/>
      <w:pPr>
        <w:ind w:left="3954" w:hanging="360"/>
      </w:pPr>
    </w:lvl>
    <w:lvl w:ilvl="4">
      <w:start w:val="1"/>
      <w:numFmt w:val="lowerLetter"/>
      <w:lvlText w:val="%5."/>
      <w:lvlJc w:val="left"/>
      <w:pPr>
        <w:ind w:left="4674" w:hanging="360"/>
      </w:pPr>
    </w:lvl>
    <w:lvl w:ilvl="5">
      <w:start w:val="1"/>
      <w:numFmt w:val="lowerRoman"/>
      <w:lvlText w:val="%6."/>
      <w:lvlJc w:val="right"/>
      <w:pPr>
        <w:ind w:left="5394" w:hanging="180"/>
      </w:pPr>
    </w:lvl>
    <w:lvl w:ilvl="6">
      <w:start w:val="1"/>
      <w:numFmt w:val="decimal"/>
      <w:lvlText w:val="%7."/>
      <w:lvlJc w:val="left"/>
      <w:pPr>
        <w:ind w:left="6114" w:hanging="360"/>
      </w:pPr>
    </w:lvl>
    <w:lvl w:ilvl="7">
      <w:start w:val="1"/>
      <w:numFmt w:val="lowerLetter"/>
      <w:lvlText w:val="%8."/>
      <w:lvlJc w:val="left"/>
      <w:pPr>
        <w:ind w:left="6834" w:hanging="360"/>
      </w:pPr>
    </w:lvl>
    <w:lvl w:ilvl="8">
      <w:start w:val="1"/>
      <w:numFmt w:val="lowerRoman"/>
      <w:lvlText w:val="%9."/>
      <w:lvlJc w:val="right"/>
      <w:pPr>
        <w:ind w:left="7554" w:hanging="180"/>
      </w:pPr>
    </w:lvl>
  </w:abstractNum>
  <w:abstractNum w:abstractNumId="7" w15:restartNumberingAfterBreak="0">
    <w:nsid w:val="2EC331B7"/>
    <w:multiLevelType w:val="multilevel"/>
    <w:tmpl w:val="F7DA315E"/>
    <w:lvl w:ilvl="0">
      <w:start w:val="1"/>
      <w:numFmt w:val="decimal"/>
      <w:lvlText w:val="%1."/>
      <w:lvlJc w:val="left"/>
      <w:pPr>
        <w:ind w:left="2160" w:hanging="72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8" w15:restartNumberingAfterBreak="0">
    <w:nsid w:val="3C4613B3"/>
    <w:multiLevelType w:val="multilevel"/>
    <w:tmpl w:val="020AAD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3D8969B0"/>
    <w:multiLevelType w:val="multilevel"/>
    <w:tmpl w:val="AA5AF232"/>
    <w:lvl w:ilvl="0">
      <w:start w:val="1"/>
      <w:numFmt w:val="decimal"/>
      <w:lvlText w:val="%1."/>
      <w:lvlJc w:val="left"/>
      <w:pPr>
        <w:ind w:left="2160" w:hanging="72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10" w15:restartNumberingAfterBreak="0">
    <w:nsid w:val="3EBE30CE"/>
    <w:multiLevelType w:val="multilevel"/>
    <w:tmpl w:val="F1D6511A"/>
    <w:lvl w:ilvl="0">
      <w:start w:val="1"/>
      <w:numFmt w:val="decimal"/>
      <w:lvlText w:val="%1."/>
      <w:lvlJc w:val="left"/>
      <w:pPr>
        <w:ind w:left="189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11" w15:restartNumberingAfterBreak="0">
    <w:nsid w:val="41E35EB6"/>
    <w:multiLevelType w:val="multilevel"/>
    <w:tmpl w:val="657239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F8A2C91"/>
    <w:multiLevelType w:val="multilevel"/>
    <w:tmpl w:val="BE9C0BE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3" w15:restartNumberingAfterBreak="0">
    <w:nsid w:val="515D3539"/>
    <w:multiLevelType w:val="multilevel"/>
    <w:tmpl w:val="25F453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D374FAE"/>
    <w:multiLevelType w:val="multilevel"/>
    <w:tmpl w:val="F9F6DF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60185143"/>
    <w:multiLevelType w:val="multilevel"/>
    <w:tmpl w:val="664E2F8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15:restartNumberingAfterBreak="0">
    <w:nsid w:val="6D07068F"/>
    <w:multiLevelType w:val="multilevel"/>
    <w:tmpl w:val="A050B73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7AD81158"/>
    <w:multiLevelType w:val="multilevel"/>
    <w:tmpl w:val="3006C66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8" w15:restartNumberingAfterBreak="0">
    <w:nsid w:val="7BF533BC"/>
    <w:multiLevelType w:val="multilevel"/>
    <w:tmpl w:val="E41221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5"/>
  </w:num>
  <w:num w:numId="2">
    <w:abstractNumId w:val="15"/>
  </w:num>
  <w:num w:numId="3">
    <w:abstractNumId w:val="13"/>
  </w:num>
  <w:num w:numId="4">
    <w:abstractNumId w:val="10"/>
  </w:num>
  <w:num w:numId="5">
    <w:abstractNumId w:val="16"/>
  </w:num>
  <w:num w:numId="6">
    <w:abstractNumId w:val="18"/>
  </w:num>
  <w:num w:numId="7">
    <w:abstractNumId w:val="0"/>
  </w:num>
  <w:num w:numId="8">
    <w:abstractNumId w:val="14"/>
  </w:num>
  <w:num w:numId="9">
    <w:abstractNumId w:val="11"/>
  </w:num>
  <w:num w:numId="10">
    <w:abstractNumId w:val="8"/>
  </w:num>
  <w:num w:numId="11">
    <w:abstractNumId w:val="9"/>
  </w:num>
  <w:num w:numId="12">
    <w:abstractNumId w:val="17"/>
  </w:num>
  <w:num w:numId="13">
    <w:abstractNumId w:val="6"/>
  </w:num>
  <w:num w:numId="14">
    <w:abstractNumId w:val="4"/>
  </w:num>
  <w:num w:numId="15">
    <w:abstractNumId w:val="7"/>
  </w:num>
  <w:num w:numId="16">
    <w:abstractNumId w:val="2"/>
  </w:num>
  <w:num w:numId="17">
    <w:abstractNumId w:val="1"/>
  </w:num>
  <w:num w:numId="18">
    <w:abstractNumId w:val="3"/>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4689"/>
    <w:rsid w:val="00040A85"/>
    <w:rsid w:val="000E3DC7"/>
    <w:rsid w:val="004816D5"/>
    <w:rsid w:val="00634689"/>
    <w:rsid w:val="00786C73"/>
    <w:rsid w:val="009F1DC8"/>
    <w:rsid w:val="00A37A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137A9"/>
  <w15:docId w15:val="{6876BFD5-02F8-4152-BEEC-C3F5495B51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040A8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0A8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icrc.iowa.go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icrc.iowa.gov/" TargetMode="External"/><Relationship Id="rId5" Type="http://schemas.openxmlformats.org/officeDocument/2006/relationships/footnotes" Target="footnotes.xml"/><Relationship Id="rId10" Type="http://schemas.microsoft.com/office/2011/relationships/commentsExtended" Target="commentsExtended.xm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9349</Words>
  <Characters>53294</Characters>
  <Application>Microsoft Office Word</Application>
  <DocSecurity>0</DocSecurity>
  <Lines>444</Lines>
  <Paragraphs>125</Paragraphs>
  <ScaleCrop>false</ScaleCrop>
  <HeadingPairs>
    <vt:vector size="2" baseType="variant">
      <vt:variant>
        <vt:lpstr>Title</vt:lpstr>
      </vt:variant>
      <vt:variant>
        <vt:i4>1</vt:i4>
      </vt:variant>
    </vt:vector>
  </HeadingPairs>
  <TitlesOfParts>
    <vt:vector size="1" baseType="lpstr">
      <vt:lpstr/>
    </vt:vector>
  </TitlesOfParts>
  <Company>Grant Wood Area Education Agency</Company>
  <LinksUpToDate>false</LinksUpToDate>
  <CharactersWithSpaces>62518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Cory Lahndorf</dc:creator>
  <cp:lastModifiedBy>Carol Healey</cp:lastModifiedBy>
  <cp:revision>2</cp:revision>
  <dcterms:created xsi:type="dcterms:W3CDTF">2018-09-12T14:48:00Z</dcterms:created>
  <dcterms:modified xsi:type="dcterms:W3CDTF">2018-09-12T14:48:00Z</dcterms:modified>
</cp:coreProperties>
</file>